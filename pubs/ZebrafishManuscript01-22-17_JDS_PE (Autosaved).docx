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CD68A" w14:textId="436BCDF6" w:rsidR="005E4BDA" w:rsidRPr="005F3C52" w:rsidRDefault="00D772A8" w:rsidP="005E4BDA">
      <w:pPr>
        <w:spacing w:line="480" w:lineRule="auto"/>
      </w:pPr>
      <w:bookmarkStart w:id="0" w:name="_GoBack"/>
      <w:bookmarkEnd w:id="0"/>
      <w:ins w:id="1" w:author="Stockwell" w:date="2017-01-26T12:03:00Z">
        <w:r>
          <w:rPr>
            <w:b/>
          </w:rPr>
          <w:t xml:space="preserve">Compositional and physiological impacts of </w:t>
        </w:r>
      </w:ins>
      <w:commentRangeStart w:id="2"/>
      <w:commentRangeStart w:id="3"/>
      <w:del w:id="4" w:author="Stockwell" w:date="2017-01-26T12:03:00Z">
        <w:r w:rsidR="00277E89" w:rsidDel="00D772A8">
          <w:rPr>
            <w:b/>
          </w:rPr>
          <w:delText xml:space="preserve">Effects of </w:delText>
        </w:r>
      </w:del>
      <w:r w:rsidR="00277E89">
        <w:rPr>
          <w:b/>
        </w:rPr>
        <w:t>essential fatty acid deficient diet on zebrafish</w:t>
      </w:r>
      <w:r w:rsidR="005D3E96">
        <w:rPr>
          <w:b/>
        </w:rPr>
        <w:t xml:space="preserve"> (</w:t>
      </w:r>
      <w:r w:rsidR="005D3E96">
        <w:rPr>
          <w:b/>
          <w:i/>
        </w:rPr>
        <w:t>Danio rario)</w:t>
      </w:r>
      <w:r w:rsidR="00277E89">
        <w:rPr>
          <w:b/>
        </w:rPr>
        <w:t xml:space="preserve"> </w:t>
      </w:r>
      <w:del w:id="5" w:author="Stockwell" w:date="2017-01-26T12:04:00Z">
        <w:r w:rsidR="00277E89" w:rsidDel="00D772A8">
          <w:rPr>
            <w:b/>
          </w:rPr>
          <w:delText>fatty acid compositions and physiology</w:delText>
        </w:r>
        <w:commentRangeEnd w:id="2"/>
        <w:r w:rsidDel="00D772A8">
          <w:rPr>
            <w:rStyle w:val="CommentReference"/>
          </w:rPr>
          <w:commentReference w:id="2"/>
        </w:r>
      </w:del>
      <w:commentRangeEnd w:id="3"/>
      <w:r w:rsidR="005259ED">
        <w:rPr>
          <w:rStyle w:val="CommentReference"/>
        </w:rPr>
        <w:commentReference w:id="3"/>
      </w:r>
    </w:p>
    <w:p w14:paraId="111F625F" w14:textId="77777777" w:rsidR="009E1E71" w:rsidRDefault="005E4BDA" w:rsidP="005E4BDA">
      <w:pPr>
        <w:spacing w:line="480" w:lineRule="auto"/>
        <w:rPr>
          <w:vertAlign w:val="superscript"/>
        </w:rPr>
      </w:pPr>
      <w:r w:rsidRPr="005F3C52">
        <w:t>Trevor A. Gearhart</w:t>
      </w:r>
      <w:r w:rsidRPr="005F3C52">
        <w:rPr>
          <w:vertAlign w:val="superscript"/>
        </w:rPr>
        <w:t>1</w:t>
      </w:r>
      <w:r w:rsidRPr="005F3C52">
        <w:t xml:space="preserve">, </w:t>
      </w:r>
      <w:r w:rsidR="00277E89">
        <w:t>Peter Euclide</w:t>
      </w:r>
      <w:r w:rsidR="00277E89">
        <w:rPr>
          <w:vertAlign w:val="superscript"/>
        </w:rPr>
        <w:t>1</w:t>
      </w:r>
      <w:r w:rsidR="00CD01C1">
        <w:t>,</w:t>
      </w:r>
      <w:r w:rsidR="00C214C0">
        <w:t xml:space="preserve"> </w:t>
      </w:r>
      <w:r w:rsidR="002D2E05" w:rsidRPr="005F3C52">
        <w:t>Jana Kraft</w:t>
      </w:r>
      <w:r w:rsidR="002D2E05">
        <w:rPr>
          <w:vertAlign w:val="superscript"/>
        </w:rPr>
        <w:t>2</w:t>
      </w:r>
      <w:r w:rsidR="002D2E05">
        <w:t>,</w:t>
      </w:r>
      <w:r w:rsidR="002D2E05">
        <w:rPr>
          <w:vertAlign w:val="superscript"/>
        </w:rPr>
        <w:t xml:space="preserve"> </w:t>
      </w:r>
      <w:r w:rsidR="002D2E05" w:rsidRPr="002D2E05">
        <w:t xml:space="preserve">and </w:t>
      </w:r>
      <w:r w:rsidR="00C214C0" w:rsidRPr="005F3C52">
        <w:t>Jason D. Stockwell</w:t>
      </w:r>
      <w:r w:rsidR="002D2E05">
        <w:rPr>
          <w:vertAlign w:val="superscript"/>
        </w:rPr>
        <w:t>3</w:t>
      </w:r>
      <w:r w:rsidRPr="005F3C52">
        <w:br/>
      </w:r>
      <w:r w:rsidRPr="005F3C52">
        <w:br/>
      </w:r>
      <w:r w:rsidRPr="005F3C52">
        <w:rPr>
          <w:vertAlign w:val="superscript"/>
        </w:rPr>
        <w:t>1</w:t>
      </w:r>
      <w:r w:rsidR="009E1E71" w:rsidRPr="005F3C52">
        <w:t>University</w:t>
      </w:r>
      <w:r w:rsidR="009E1E71">
        <w:t xml:space="preserve"> of Vermont</w:t>
      </w:r>
    </w:p>
    <w:p w14:paraId="7C0DA243" w14:textId="77777777" w:rsidR="002D2E05" w:rsidRDefault="005E4BDA" w:rsidP="00D55CF0">
      <w:pPr>
        <w:spacing w:line="480" w:lineRule="auto"/>
        <w:rPr>
          <w:vertAlign w:val="superscript"/>
        </w:rPr>
      </w:pPr>
      <w:r w:rsidRPr="005F3C52">
        <w:t>Department of Biology</w:t>
      </w:r>
      <w:r w:rsidRPr="005F3C52">
        <w:br/>
        <w:t xml:space="preserve">Marsh Life Sciences Building </w:t>
      </w:r>
      <w:r w:rsidR="009E1E71">
        <w:br/>
        <w:t>Burlington, VT 05405</w:t>
      </w:r>
    </w:p>
    <w:p w14:paraId="3216D6AE" w14:textId="77777777" w:rsidR="00D55CF0" w:rsidRDefault="005E4BDA" w:rsidP="00D55CF0">
      <w:pPr>
        <w:spacing w:line="480" w:lineRule="auto"/>
        <w:rPr>
          <w:vertAlign w:val="superscript"/>
        </w:rPr>
      </w:pPr>
      <w:r w:rsidRPr="005F3C52">
        <w:br/>
      </w:r>
      <w:r w:rsidR="002D2E05">
        <w:rPr>
          <w:vertAlign w:val="superscript"/>
        </w:rPr>
        <w:t>2</w:t>
      </w:r>
      <w:r w:rsidR="00D55CF0">
        <w:t>University of Vermont</w:t>
      </w:r>
    </w:p>
    <w:p w14:paraId="3136B23F" w14:textId="77777777" w:rsidR="00D55CF0" w:rsidRDefault="00D55CF0" w:rsidP="00D55CF0">
      <w:pPr>
        <w:spacing w:line="480" w:lineRule="auto"/>
      </w:pPr>
      <w:r w:rsidRPr="005F3C52">
        <w:t>Department of Ani</w:t>
      </w:r>
      <w:r>
        <w:t>mal and Veterinary Sciences</w:t>
      </w:r>
      <w:r>
        <w:br/>
        <w:t>Terrill Building</w:t>
      </w:r>
      <w:r w:rsidRPr="005F3C52">
        <w:br/>
        <w:t>Burlington, VT  05405</w:t>
      </w:r>
    </w:p>
    <w:p w14:paraId="1A60D6FB" w14:textId="77777777" w:rsidR="002D2E05" w:rsidRPr="005F3C52" w:rsidRDefault="002D2E05" w:rsidP="00D55CF0">
      <w:pPr>
        <w:spacing w:line="480" w:lineRule="auto"/>
      </w:pPr>
    </w:p>
    <w:p w14:paraId="10242896" w14:textId="77777777" w:rsidR="002D2E05" w:rsidRDefault="002D2E05" w:rsidP="002D2E05">
      <w:pPr>
        <w:spacing w:line="480" w:lineRule="auto"/>
      </w:pPr>
      <w:r>
        <w:rPr>
          <w:vertAlign w:val="superscript"/>
        </w:rPr>
        <w:t>3</w:t>
      </w:r>
      <w:r w:rsidRPr="005F3C52">
        <w:t xml:space="preserve">University of Vermont </w:t>
      </w:r>
      <w:r>
        <w:rPr>
          <w:vertAlign w:val="superscript"/>
        </w:rPr>
        <w:br/>
      </w:r>
      <w:r w:rsidRPr="005F3C52">
        <w:t>Rubenstein Ecosystem Science Laboratory</w:t>
      </w:r>
      <w:r>
        <w:tab/>
      </w:r>
    </w:p>
    <w:p w14:paraId="5635CE52" w14:textId="77777777" w:rsidR="002D2E05" w:rsidRPr="005F3C52" w:rsidRDefault="002D2E05" w:rsidP="002D2E05">
      <w:pPr>
        <w:spacing w:line="480" w:lineRule="auto"/>
      </w:pPr>
      <w:r>
        <w:t>3 College Street</w:t>
      </w:r>
      <w:r w:rsidRPr="005F3C52">
        <w:br/>
        <w:t>Burlington, VT 05401</w:t>
      </w:r>
    </w:p>
    <w:p w14:paraId="6938F2BC" w14:textId="77777777" w:rsidR="00D55CF0" w:rsidRPr="005F3C52" w:rsidRDefault="00D55CF0" w:rsidP="00D55CF0">
      <w:pPr>
        <w:spacing w:line="480" w:lineRule="auto"/>
      </w:pPr>
    </w:p>
    <w:p w14:paraId="48C4F30F" w14:textId="77777777" w:rsidR="005E4BDA" w:rsidRDefault="005E4BDA" w:rsidP="00CD01C1">
      <w:pPr>
        <w:spacing w:line="480" w:lineRule="auto"/>
        <w:rPr>
          <w:b/>
        </w:rPr>
      </w:pPr>
    </w:p>
    <w:p w14:paraId="46AD5B58" w14:textId="77777777" w:rsidR="00AC6AC0" w:rsidRDefault="00AC6AC0" w:rsidP="00CD01C1">
      <w:pPr>
        <w:spacing w:line="480" w:lineRule="auto"/>
        <w:rPr>
          <w:b/>
        </w:rPr>
      </w:pPr>
    </w:p>
    <w:p w14:paraId="03961118" w14:textId="77777777" w:rsidR="00AC6AC0" w:rsidRDefault="00AC6AC0" w:rsidP="00CD01C1">
      <w:pPr>
        <w:spacing w:line="480" w:lineRule="auto"/>
        <w:rPr>
          <w:b/>
        </w:rPr>
      </w:pPr>
    </w:p>
    <w:p w14:paraId="2F1A7C31" w14:textId="77777777" w:rsidR="00AC6AC0" w:rsidRDefault="00AC6AC0" w:rsidP="00CD01C1">
      <w:pPr>
        <w:spacing w:line="480" w:lineRule="auto"/>
        <w:rPr>
          <w:b/>
        </w:rPr>
      </w:pPr>
    </w:p>
    <w:p w14:paraId="261B3FAA" w14:textId="77777777" w:rsidR="00AC6AC0" w:rsidRPr="005F3C52" w:rsidRDefault="00AC6AC0" w:rsidP="00CD01C1">
      <w:pPr>
        <w:spacing w:line="480" w:lineRule="auto"/>
        <w:rPr>
          <w:b/>
        </w:rPr>
      </w:pPr>
    </w:p>
    <w:p w14:paraId="7E662AC1" w14:textId="77777777" w:rsidR="00DD5FA2" w:rsidRDefault="005E4BDA" w:rsidP="00DD5FA2">
      <w:pPr>
        <w:spacing w:line="480" w:lineRule="auto"/>
        <w:outlineLvl w:val="0"/>
      </w:pPr>
      <w:r w:rsidRPr="005F3C52">
        <w:rPr>
          <w:b/>
        </w:rPr>
        <w:t>Abstract</w:t>
      </w:r>
      <w:r w:rsidR="00AC6AC0">
        <w:rPr>
          <w:b/>
        </w:rPr>
        <w:br/>
      </w:r>
      <w:commentRangeStart w:id="6"/>
      <w:commentRangeStart w:id="7"/>
      <w:r w:rsidR="00DD5FA2" w:rsidRPr="00DD5FA2">
        <w:t>This study examines the consequences of potential decreases in diet quality</w:t>
      </w:r>
      <w:r w:rsidR="00DD5FA2">
        <w:t xml:space="preserve"> for fish</w:t>
      </w:r>
      <w:r w:rsidR="00DD5FA2" w:rsidRPr="00DD5FA2">
        <w:t xml:space="preserve"> </w:t>
      </w:r>
      <w:r w:rsidR="00DD5FA2">
        <w:t xml:space="preserve">due to increases in cyanobacteria dominance in freshwater ecosystems. The </w:t>
      </w:r>
      <w:r w:rsidR="00011B95">
        <w:t>timing and extent of decreases in</w:t>
      </w:r>
      <w:r w:rsidR="00DD5FA2">
        <w:t xml:space="preserve"> essential fatty acids within fish</w:t>
      </w:r>
      <w:r w:rsidR="00011B95">
        <w:t xml:space="preserve"> fed a diet </w:t>
      </w:r>
      <w:r w:rsidR="002B792A">
        <w:t>deficient in these compounds were tracked in zebrafish (</w:t>
      </w:r>
      <w:r w:rsidR="002B792A">
        <w:rPr>
          <w:i/>
        </w:rPr>
        <w:t>Danio rario</w:t>
      </w:r>
      <w:r w:rsidR="002B792A">
        <w:t xml:space="preserve">). Physiological parameters such as swim performance and respiration were collected in conjunction with fatty acid profiles to address the hypotheses that decreasing EFA levels will lead to lower physiological fitness. This study also evaluates the use of mead acid as an indicator for EFA limitation within fish. </w:t>
      </w:r>
      <w:commentRangeEnd w:id="6"/>
      <w:r w:rsidR="00E541FC">
        <w:rPr>
          <w:rStyle w:val="CommentReference"/>
          <w:vanish/>
        </w:rPr>
        <w:commentReference w:id="6"/>
      </w:r>
      <w:commentRangeEnd w:id="7"/>
      <w:r w:rsidR="00ED2DF1">
        <w:rPr>
          <w:rStyle w:val="CommentReference"/>
        </w:rPr>
        <w:commentReference w:id="7"/>
      </w:r>
    </w:p>
    <w:p w14:paraId="308331B0" w14:textId="77777777" w:rsidR="00DD5FA2" w:rsidRPr="00DD5FA2" w:rsidDel="00DD5FA2" w:rsidRDefault="00DD5FA2" w:rsidP="00DD5FA2">
      <w:pPr>
        <w:spacing w:line="480" w:lineRule="auto"/>
        <w:outlineLvl w:val="0"/>
      </w:pPr>
    </w:p>
    <w:p w14:paraId="34160547" w14:textId="77777777" w:rsidR="00277E89" w:rsidRDefault="00CD3FB3" w:rsidP="00277E89">
      <w:pPr>
        <w:spacing w:line="480" w:lineRule="auto"/>
        <w:rPr>
          <w:b/>
          <w:szCs w:val="22"/>
        </w:rPr>
      </w:pPr>
      <w:commentRangeStart w:id="8"/>
      <w:r>
        <w:rPr>
          <w:b/>
          <w:szCs w:val="22"/>
        </w:rPr>
        <w:t>Keywords</w:t>
      </w:r>
      <w:commentRangeEnd w:id="8"/>
      <w:r w:rsidR="00563202">
        <w:rPr>
          <w:rStyle w:val="CommentReference"/>
        </w:rPr>
        <w:commentReference w:id="8"/>
      </w:r>
    </w:p>
    <w:p w14:paraId="4BD5548D" w14:textId="77777777" w:rsidR="00277E89" w:rsidRDefault="00277E89" w:rsidP="00277E89">
      <w:pPr>
        <w:spacing w:line="480" w:lineRule="auto"/>
        <w:rPr>
          <w:b/>
          <w:szCs w:val="22"/>
        </w:rPr>
      </w:pPr>
    </w:p>
    <w:p w14:paraId="5219844E" w14:textId="77777777" w:rsidR="00277E89" w:rsidRDefault="00277E89" w:rsidP="00277E89">
      <w:pPr>
        <w:spacing w:line="480" w:lineRule="auto"/>
        <w:rPr>
          <w:b/>
          <w:szCs w:val="22"/>
        </w:rPr>
      </w:pPr>
    </w:p>
    <w:p w14:paraId="37F5916F" w14:textId="77777777" w:rsidR="005E4BDA" w:rsidRPr="005F3C52" w:rsidRDefault="005E4BDA" w:rsidP="00277E89">
      <w:pPr>
        <w:spacing w:line="480" w:lineRule="auto"/>
      </w:pPr>
      <w:r w:rsidRPr="005F3C52">
        <w:rPr>
          <w:b/>
          <w:szCs w:val="22"/>
        </w:rPr>
        <w:t>Introduction</w:t>
      </w:r>
    </w:p>
    <w:p w14:paraId="62D914C8" w14:textId="53D57C3A" w:rsidR="004D6BE6" w:rsidRDefault="00F82773" w:rsidP="002A505C">
      <w:pPr>
        <w:spacing w:line="480" w:lineRule="auto"/>
        <w:ind w:firstLine="360"/>
      </w:pPr>
      <w:r>
        <w:t>A</w:t>
      </w:r>
      <w:r w:rsidR="00EC1DCC">
        <w:t xml:space="preserve">nthropogenic impacts on aquatic ecosystem health, such as </w:t>
      </w:r>
      <w:r w:rsidR="00271EE7">
        <w:t xml:space="preserve">climate change, </w:t>
      </w:r>
      <w:r>
        <w:t>nutrient loading</w:t>
      </w:r>
      <w:r w:rsidR="00563202">
        <w:t>,</w:t>
      </w:r>
      <w:r w:rsidR="002D2E05">
        <w:t xml:space="preserve"> and</w:t>
      </w:r>
      <w:r>
        <w:t xml:space="preserve"> </w:t>
      </w:r>
      <w:r w:rsidR="00EC1DCC">
        <w:t>habitat degradation</w:t>
      </w:r>
      <w:r w:rsidR="002D2E05">
        <w:t xml:space="preserve"> </w:t>
      </w:r>
      <w:r w:rsidR="009820F5">
        <w:t>create stress</w:t>
      </w:r>
      <w:r w:rsidR="00202326">
        <w:t xml:space="preserve"> for</w:t>
      </w:r>
      <w:r w:rsidR="00EC1DCC">
        <w:t xml:space="preserve"> ecological </w:t>
      </w:r>
      <w:r>
        <w:t>communities</w:t>
      </w:r>
      <w:r w:rsidR="00467C23">
        <w:t xml:space="preserve"> </w:t>
      </w:r>
      <w:r w:rsidR="00446AA7">
        <w:fldChar w:fldCharType="begin">
          <w:fldData xml:space="preserve">PEVuZE5vdGU+PENpdGU+PEF1dGhvcj5GaWNrZTwvQXV0aG9yPjxZZWFyPjIwMDc8L1llYXI+PFJl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</w:fldData>
        </w:fldChar>
      </w:r>
      <w:r w:rsidR="00F7402A">
        <w:instrText xml:space="preserve"> ADDIN EN.CITE </w:instrText>
      </w:r>
      <w:r w:rsidR="00446AA7">
        <w:fldChar w:fldCharType="begin">
          <w:fldData xml:space="preserve">PEVuZE5vdGU+PENpdGU+PEF1dGhvcj5GaWNrZTwvQXV0aG9yPjxZZWFyPjIwMDc8L1llYXI+PFJl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</w:fldData>
        </w:fldChar>
      </w:r>
      <w:r w:rsidR="00F7402A">
        <w:instrText xml:space="preserve"> ADDIN EN.CITE.DATA </w:instrText>
      </w:r>
      <w:r w:rsidR="00446AA7">
        <w:fldChar w:fldCharType="end"/>
      </w:r>
      <w:r w:rsidR="00446AA7">
        <w:fldChar w:fldCharType="separate"/>
      </w:r>
      <w:r w:rsidR="00F7402A">
        <w:rPr>
          <w:noProof/>
        </w:rPr>
        <w:t>(</w:t>
      </w:r>
      <w:hyperlink w:anchor="_ENREF_7" w:tooltip="Ficke, 2007 #125" w:history="1">
        <w:r w:rsidR="008F112F">
          <w:rPr>
            <w:noProof/>
          </w:rPr>
          <w:t>Ficke</w:t>
        </w:r>
        <w:r w:rsidR="008F112F" w:rsidRPr="00F7402A">
          <w:rPr>
            <w:i/>
            <w:noProof/>
          </w:rPr>
          <w:t xml:space="preserve"> et al.</w:t>
        </w:r>
        <w:r w:rsidR="008F112F">
          <w:rPr>
            <w:noProof/>
          </w:rPr>
          <w:t>, 2007</w:t>
        </w:r>
      </w:hyperlink>
      <w:r w:rsidR="00F7402A">
        <w:rPr>
          <w:noProof/>
        </w:rPr>
        <w:t>)</w:t>
      </w:r>
      <w:r w:rsidR="00446AA7">
        <w:fldChar w:fldCharType="end"/>
      </w:r>
      <w:r w:rsidR="00FC33F3">
        <w:t xml:space="preserve">. </w:t>
      </w:r>
      <w:r w:rsidR="009820F5">
        <w:t xml:space="preserve">The </w:t>
      </w:r>
      <w:r w:rsidR="00D55CF0">
        <w:t xml:space="preserve">cumulative </w:t>
      </w:r>
      <w:r w:rsidR="00EC1DCC">
        <w:t xml:space="preserve">impacts </w:t>
      </w:r>
      <w:r w:rsidR="009820F5">
        <w:t>of anthropogenic stress</w:t>
      </w:r>
      <w:r w:rsidR="009820F5" w:rsidDel="009820F5">
        <w:t xml:space="preserve"> </w:t>
      </w:r>
      <w:r w:rsidR="00D55CF0">
        <w:t>manifest through</w:t>
      </w:r>
      <w:r w:rsidR="00EC1DCC">
        <w:t xml:space="preserve"> intra</w:t>
      </w:r>
      <w:r w:rsidR="009B69E6">
        <w:t>-</w:t>
      </w:r>
      <w:r w:rsidR="00EC1DCC">
        <w:t xml:space="preserve"> and inter-species competition</w:t>
      </w:r>
      <w:r w:rsidR="009820F5">
        <w:t xml:space="preserve">, </w:t>
      </w:r>
      <w:r w:rsidR="00EC1DCC">
        <w:t>reduc</w:t>
      </w:r>
      <w:ins w:id="9" w:author="Peter Euclide" w:date="2017-05-24T08:56:00Z">
        <w:r w:rsidR="009820F5">
          <w:t>ing</w:t>
        </w:r>
      </w:ins>
      <w:del w:id="10" w:author="Peter Euclide" w:date="2017-05-24T08:56:00Z">
        <w:r w:rsidR="00EC1DCC" w:rsidDel="009820F5">
          <w:delText>d</w:delText>
        </w:r>
      </w:del>
      <w:r w:rsidR="00EC1DCC">
        <w:t xml:space="preserve"> habitat availability, alter</w:t>
      </w:r>
      <w:ins w:id="11" w:author="Peter Euclide" w:date="2017-05-24T08:56:00Z">
        <w:r w:rsidR="009820F5">
          <w:t xml:space="preserve">ing </w:t>
        </w:r>
      </w:ins>
      <w:del w:id="12" w:author="Peter Euclide" w:date="2017-05-24T08:56:00Z">
        <w:r w:rsidR="00EC1DCC" w:rsidDel="009820F5">
          <w:delText xml:space="preserve">ed </w:delText>
        </w:r>
      </w:del>
      <w:r w:rsidR="00EC1DCC">
        <w:t>community composition, and shif</w:t>
      </w:r>
      <w:ins w:id="13" w:author="Peter Euclide" w:date="2017-05-24T08:56:00Z">
        <w:r w:rsidR="009820F5">
          <w:t>ting</w:t>
        </w:r>
      </w:ins>
      <w:del w:id="14" w:author="Peter Euclide" w:date="2017-05-24T08:56:00Z">
        <w:r w:rsidR="00EC1DCC" w:rsidDel="009820F5">
          <w:delText>ts in</w:delText>
        </w:r>
      </w:del>
      <w:r w:rsidR="00EC1DCC">
        <w:t xml:space="preserve"> available prey </w:t>
      </w:r>
      <w:r w:rsidR="00446AA7">
        <w:fldChar w:fldCharType="begin">
          <w:fldData xml:space="preserve">PEVuZE5vdGU+PENpdGU+PEF1dGhvcj5CdXNrZXk8L0F1dGhvcj48WWVhcj4yMDA4PC9ZZWFyPjxS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</w:fldData>
        </w:fldChar>
      </w:r>
      <w:r w:rsidR="00446C63">
        <w:instrText xml:space="preserve"> ADDIN EN.CITE </w:instrText>
      </w:r>
      <w:r w:rsidR="00446AA7">
        <w:fldChar w:fldCharType="begin">
          <w:fldData xml:space="preserve">PEVuZE5vdGU+PENpdGU+PEF1dGhvcj5CdXNrZXk8L0F1dGhvcj48WWVhcj4yMDA4PC9ZZWFyPjxS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</w:fldData>
        </w:fldChar>
      </w:r>
      <w:r w:rsidR="00446C63">
        <w:instrText xml:space="preserve"> ADDIN EN.CITE.DATA </w:instrText>
      </w:r>
      <w:r w:rsidR="00446AA7">
        <w:fldChar w:fldCharType="end"/>
      </w:r>
      <w:r w:rsidR="00446AA7">
        <w:fldChar w:fldCharType="separate"/>
      </w:r>
      <w:r w:rsidR="00446C63">
        <w:rPr>
          <w:noProof/>
        </w:rPr>
        <w:t>(</w:t>
      </w:r>
      <w:hyperlink w:anchor="_ENREF_2" w:tooltip="Buskey, 2008 #6" w:history="1">
        <w:r w:rsidR="008F112F">
          <w:rPr>
            <w:noProof/>
          </w:rPr>
          <w:t>Buskey, 2008</w:t>
        </w:r>
      </w:hyperlink>
      <w:r w:rsidR="00446C63">
        <w:rPr>
          <w:noProof/>
        </w:rPr>
        <w:t xml:space="preserve">; </w:t>
      </w:r>
      <w:hyperlink w:anchor="_ENREF_6" w:tooltip="Donnelly, 2011 #853" w:history="1">
        <w:r w:rsidR="008F112F">
          <w:rPr>
            <w:noProof/>
          </w:rPr>
          <w:t>Donnelly</w:t>
        </w:r>
        <w:r w:rsidR="008F112F" w:rsidRPr="00446C63">
          <w:rPr>
            <w:i/>
            <w:noProof/>
          </w:rPr>
          <w:t xml:space="preserve"> et al.</w:t>
        </w:r>
        <w:r w:rsidR="008F112F">
          <w:rPr>
            <w:noProof/>
          </w:rPr>
          <w:t>, 2011</w:t>
        </w:r>
      </w:hyperlink>
      <w:r w:rsidR="00446C63">
        <w:rPr>
          <w:noProof/>
        </w:rPr>
        <w:t xml:space="preserve">; </w:t>
      </w:r>
      <w:hyperlink w:anchor="_ENREF_9" w:tooltip="McMeans, 2015 #856" w:history="1">
        <w:r w:rsidR="008F112F">
          <w:rPr>
            <w:noProof/>
          </w:rPr>
          <w:t>McMeans</w:t>
        </w:r>
        <w:r w:rsidR="008F112F" w:rsidRPr="00446C63">
          <w:rPr>
            <w:i/>
            <w:noProof/>
          </w:rPr>
          <w:t xml:space="preserve"> et al.</w:t>
        </w:r>
        <w:r w:rsidR="008F112F">
          <w:rPr>
            <w:noProof/>
          </w:rPr>
          <w:t>, 2015</w:t>
        </w:r>
      </w:hyperlink>
      <w:r w:rsidR="00446C63">
        <w:rPr>
          <w:noProof/>
        </w:rPr>
        <w:t>)</w:t>
      </w:r>
      <w:r w:rsidR="00446AA7">
        <w:fldChar w:fldCharType="end"/>
      </w:r>
      <w:r w:rsidR="00EC1DCC">
        <w:t xml:space="preserve">. </w:t>
      </w:r>
      <w:ins w:id="15" w:author="Peter Euclide" w:date="2017-05-24T08:58:00Z">
        <w:r w:rsidR="00F042A2">
          <w:t>Changes in prey community can lead to shifts in food source quality for many organisms exacerbating competition and increasing stress to higher trophic levels</w:t>
        </w:r>
      </w:ins>
      <w:del w:id="16" w:author="Peter Euclide" w:date="2017-05-24T09:00:00Z">
        <w:r w:rsidR="00151EC0" w:rsidDel="00F042A2">
          <w:delText>Consequently</w:delText>
        </w:r>
        <w:r w:rsidDel="00F042A2">
          <w:delText xml:space="preserve">, the availability of diverse prey </w:delText>
        </w:r>
        <w:r w:rsidR="00151EC0" w:rsidDel="00F042A2">
          <w:delText xml:space="preserve">is </w:delText>
        </w:r>
        <w:r w:rsidDel="00F042A2">
          <w:delText xml:space="preserve">likely </w:delText>
        </w:r>
        <w:r w:rsidR="00151EC0" w:rsidDel="00F042A2">
          <w:delText xml:space="preserve">to </w:delText>
        </w:r>
        <w:r w:rsidR="00E01D6C" w:rsidDel="00F042A2">
          <w:delText>change</w:delText>
        </w:r>
        <w:r w:rsidDel="00F042A2">
          <w:delText>,</w:delText>
        </w:r>
        <w:r w:rsidR="00202326" w:rsidDel="00F042A2">
          <w:delText xml:space="preserve"> which </w:delText>
        </w:r>
        <w:r w:rsidR="00151EC0" w:rsidDel="00F042A2">
          <w:delText>i</w:delText>
        </w:r>
        <w:r w:rsidR="00BF260E" w:rsidDel="00F042A2">
          <w:delText>n turn is</w:delText>
        </w:r>
        <w:r w:rsidR="00151EC0" w:rsidDel="00F042A2">
          <w:delText xml:space="preserve"> likely to</w:delText>
        </w:r>
        <w:r w:rsidR="00202326" w:rsidDel="00F042A2">
          <w:delText xml:space="preserve"> lead to shifts</w:delText>
        </w:r>
        <w:r w:rsidDel="00F042A2">
          <w:delText xml:space="preserve"> in </w:delText>
        </w:r>
        <w:r w:rsidR="00202326" w:rsidDel="00F042A2">
          <w:delText xml:space="preserve">the </w:delText>
        </w:r>
        <w:r w:rsidDel="00F042A2">
          <w:delText xml:space="preserve">quality </w:delText>
        </w:r>
        <w:r w:rsidR="00202326" w:rsidDel="00F042A2">
          <w:delText xml:space="preserve">of </w:delText>
        </w:r>
        <w:r w:rsidDel="00F042A2">
          <w:delText>food sources</w:delText>
        </w:r>
      </w:del>
      <w:r w:rsidR="00202326">
        <w:t xml:space="preserve"> </w:t>
      </w:r>
      <w:r w:rsidR="00446AA7">
        <w:fldChar w:fldCharType="begin"/>
      </w:r>
      <w:r w:rsidR="00A65C1A">
        <w:instrText xml:space="preserve"> ADDIN EN.CITE &lt;EndNote&gt;&lt;Cite&gt;&lt;Author&gt;Demott&lt;/Author&gt;&lt;Year&gt;1997&lt;/Year&gt;&lt;RecNum&gt;344&lt;/RecNum&gt;&lt;DisplayText&gt;(Demott and Muller-Navarra, 1997)&lt;/DisplayText&gt;&lt;record&gt;&lt;rec-number&gt;344&lt;/rec-number&gt;&lt;foreign-keys&gt;&lt;key app="EN" db-id="9w5at25f65waw4e02fmxdtfy5w9zwa2faw0v" timestamp="1417809544"&gt;344&lt;/key&gt;&lt;/foreign-keys&gt;&lt;ref-type name="Journal Article"&gt;17&lt;/ref-type&gt;&lt;contributors&gt;&lt;authors&gt;&lt;author&gt;W. R. Demott&lt;/author&gt;&lt;author&gt;D. C. Muller-Navarra&lt;/author&gt;&lt;/authors&gt;&lt;/contributors&gt;&lt;titles&gt;&lt;title&gt;The importance of highly unsaturated fatty acids in zooplankton nutrition: evidence from experiments with Daphnia, a cyanobacterium and lipid emulsions&lt;/title&gt;&lt;secondary-title&gt;Freshwater Biology&lt;/secondary-title&gt;&lt;/titles&gt;&lt;periodical&gt;&lt;full-title&gt;Freshwater Biology&lt;/full-title&gt;&lt;/periodical&gt;&lt;pages&gt;649-664&lt;/pages&gt;&lt;volume&gt;38&lt;/volume&gt;&lt;number&gt;3&lt;/number&gt;&lt;dates&gt;&lt;year&gt;1997&lt;/year&gt;&lt;/dates&gt;&lt;publisher&gt;Blackwell Publishing Ltd&lt;/publisher&gt;&lt;isbn&gt;0046-5070&lt;/isbn&gt;&lt;urls&gt;&lt;related-urls&gt;&lt;url&gt;http://ejournals.ebsco.com/direct.asp?ArticleID=MEV5JCN54U80CN8HM4PX&lt;/url&gt;&lt;/related-urls&gt;&lt;/urls&gt;&lt;/record&gt;&lt;/Cite&gt;&lt;/EndNote&gt;</w:instrText>
      </w:r>
      <w:r w:rsidR="00446AA7">
        <w:fldChar w:fldCharType="separate"/>
      </w:r>
      <w:r w:rsidR="00A65C1A">
        <w:rPr>
          <w:noProof/>
        </w:rPr>
        <w:t>(</w:t>
      </w:r>
      <w:hyperlink w:anchor="_ENREF_5" w:tooltip="Demott, 1997 #344" w:history="1">
        <w:r w:rsidR="008F112F">
          <w:rPr>
            <w:noProof/>
          </w:rPr>
          <w:t>Demott and Muller-Navarra, 1997</w:t>
        </w:r>
      </w:hyperlink>
      <w:r w:rsidR="00A65C1A">
        <w:rPr>
          <w:noProof/>
        </w:rPr>
        <w:t>)</w:t>
      </w:r>
      <w:r w:rsidR="00446AA7">
        <w:fldChar w:fldCharType="end"/>
      </w:r>
      <w:r>
        <w:t xml:space="preserve">. </w:t>
      </w:r>
    </w:p>
    <w:p w14:paraId="3CFF251B" w14:textId="38FD6184" w:rsidR="00BF260E" w:rsidRDefault="00886D5B" w:rsidP="002A505C">
      <w:pPr>
        <w:spacing w:line="480" w:lineRule="auto"/>
        <w:ind w:firstLine="360"/>
      </w:pPr>
      <w:r>
        <w:t>I</w:t>
      </w:r>
      <w:r w:rsidR="00311354">
        <w:t>ncrease</w:t>
      </w:r>
      <w:r w:rsidR="00B208D2">
        <w:t>d</w:t>
      </w:r>
      <w:r w:rsidR="00311354">
        <w:t xml:space="preserve"> nutrient loading and phosphorous concentrations in freshwater systems </w:t>
      </w:r>
      <w:ins w:id="17" w:author="Peter Euclide" w:date="2017-05-25T00:36:00Z">
        <w:r w:rsidR="0048351B">
          <w:t xml:space="preserve">is a major anthropogenic impact that </w:t>
        </w:r>
      </w:ins>
      <w:r w:rsidR="002D2E05">
        <w:t>ha</w:t>
      </w:r>
      <w:ins w:id="18" w:author="Peter Euclide" w:date="2017-05-25T00:37:00Z">
        <w:r w:rsidR="0048351B">
          <w:t>s</w:t>
        </w:r>
      </w:ins>
      <w:del w:id="19" w:author="Peter Euclide" w:date="2017-05-25T00:37:00Z">
        <w:r w:rsidR="002D2E05" w:rsidDel="0048351B">
          <w:delText>ve</w:delText>
        </w:r>
      </w:del>
      <w:r w:rsidR="002D2E05">
        <w:t xml:space="preserve"> and will continue to</w:t>
      </w:r>
      <w:r w:rsidR="00311354">
        <w:t xml:space="preserve"> increase c</w:t>
      </w:r>
      <w:r w:rsidR="004161B8">
        <w:t>yanobacteria dominance</w:t>
      </w:r>
      <w:r w:rsidR="002D2E05">
        <w:t xml:space="preserve"> </w:t>
      </w:r>
      <w:ins w:id="20" w:author="Peter Euclide" w:date="2017-05-24T09:02:00Z">
        <w:r w:rsidR="00F042A2">
          <w:t xml:space="preserve">in phytoplankton communities </w:t>
        </w:r>
      </w:ins>
      <w:r w:rsidR="002D2E05">
        <w:t>(</w:t>
      </w:r>
      <w:commentRangeStart w:id="21"/>
      <w:r w:rsidR="002D2E05">
        <w:t>REFS</w:t>
      </w:r>
      <w:commentRangeEnd w:id="21"/>
      <w:r w:rsidR="009B69E6">
        <w:rPr>
          <w:rStyle w:val="CommentReference"/>
        </w:rPr>
        <w:commentReference w:id="21"/>
      </w:r>
      <w:r w:rsidR="002D2E05">
        <w:t>)</w:t>
      </w:r>
      <w:r w:rsidR="004161B8">
        <w:t>.</w:t>
      </w:r>
      <w:r>
        <w:t xml:space="preserve"> </w:t>
      </w:r>
      <w:ins w:id="22" w:author="Peter Euclide" w:date="2017-05-24T09:02:00Z">
        <w:r w:rsidR="00F042A2">
          <w:t xml:space="preserve">However, </w:t>
        </w:r>
      </w:ins>
      <w:r w:rsidR="00B208D2">
        <w:t xml:space="preserve">Cyanobacteria </w:t>
      </w:r>
      <w:r w:rsidR="002D2E05">
        <w:t xml:space="preserve">are </w:t>
      </w:r>
      <w:del w:id="23" w:author="Peter Euclide" w:date="2017-05-24T09:02:00Z">
        <w:r w:rsidR="002D2E05" w:rsidDel="00F042A2">
          <w:delText>an</w:delText>
        </w:r>
        <w:r w:rsidR="00B208D2" w:rsidDel="00F042A2">
          <w:delText xml:space="preserve"> </w:delText>
        </w:r>
      </w:del>
      <w:ins w:id="24" w:author="Peter Euclide" w:date="2017-05-24T09:02:00Z">
        <w:r w:rsidR="00F042A2">
          <w:t>considered a</w:t>
        </w:r>
      </w:ins>
      <w:ins w:id="25" w:author="Peter Euclide" w:date="2017-05-24T09:03:00Z">
        <w:r w:rsidR="00F042A2">
          <w:t>n</w:t>
        </w:r>
      </w:ins>
      <w:ins w:id="26" w:author="Peter Euclide" w:date="2017-05-24T09:02:00Z">
        <w:r w:rsidR="00F042A2">
          <w:t xml:space="preserve"> </w:t>
        </w:r>
      </w:ins>
      <w:r w:rsidR="00B208D2">
        <w:t xml:space="preserve">inferior food source </w:t>
      </w:r>
      <w:r w:rsidR="002D2E05">
        <w:t xml:space="preserve">for zooplankton </w:t>
      </w:r>
      <w:r w:rsidR="00B208D2">
        <w:t>compared to other aquatic primary producers</w:t>
      </w:r>
      <w:ins w:id="27" w:author="Stockwell" w:date="2017-01-23T13:00:00Z">
        <w:r w:rsidR="008F44E8">
          <w:t xml:space="preserve"> (REFS)</w:t>
        </w:r>
      </w:ins>
      <w:r w:rsidR="00B208D2">
        <w:t xml:space="preserve">. </w:t>
      </w:r>
      <w:ins w:id="28" w:author="Peter Euclide" w:date="2017-05-24T09:05:00Z">
        <w:r w:rsidR="00F042A2">
          <w:t>Consequently, Cyanobacteria-based diets result in diminished growth and reproduction in zooplankton ([Brett, 2006 #77][Ravet, 2006 #731]).</w:t>
        </w:r>
      </w:ins>
      <w:ins w:id="29" w:author="Peter Euclide" w:date="2017-05-24T09:06:00Z">
        <w:r w:rsidR="00F042A2">
          <w:t xml:space="preserve"> One issue with c</w:t>
        </w:r>
      </w:ins>
      <w:ins w:id="30" w:author="Peter Euclide" w:date="2017-05-24T09:07:00Z">
        <w:r w:rsidR="00F042A2">
          <w:t xml:space="preserve">yanobacteria based food webs is a lack of essential fatty acids. </w:t>
        </w:r>
      </w:ins>
      <w:r w:rsidR="00B208D2">
        <w:t>Specifically</w:t>
      </w:r>
      <w:ins w:id="31" w:author="Stockwell" w:date="2017-01-23T12:41:00Z">
        <w:r w:rsidR="009B69E6">
          <w:t>,</w:t>
        </w:r>
      </w:ins>
      <w:r w:rsidR="00B208D2">
        <w:t xml:space="preserve"> </w:t>
      </w:r>
      <w:r w:rsidR="002D2E05">
        <w:t>cyanobacteria</w:t>
      </w:r>
      <w:r w:rsidR="00B208D2">
        <w:t xml:space="preserve"> </w:t>
      </w:r>
      <w:del w:id="32" w:author="Peter Euclide" w:date="2017-05-24T09:04:00Z">
        <w:r w:rsidR="00B208D2" w:rsidDel="00F042A2">
          <w:delText xml:space="preserve">fatty acid composition </w:delText>
        </w:r>
      </w:del>
      <w:r w:rsidR="00B208D2">
        <w:t>lack</w:t>
      </w:r>
      <w:r w:rsidR="00BF260E">
        <w:t>s</w:t>
      </w:r>
      <w:del w:id="33" w:author="Stockwell" w:date="2017-01-23T12:42:00Z">
        <w:r w:rsidR="00B208D2" w:rsidDel="009B69E6">
          <w:delText>,</w:delText>
        </w:r>
      </w:del>
      <w:r w:rsidR="00B208D2">
        <w:t xml:space="preserve"> th</w:t>
      </w:r>
      <w:r w:rsidR="00000BAD">
        <w:t>r</w:t>
      </w:r>
      <w:r w:rsidR="00B208D2">
        <w:t xml:space="preserve">ee important </w:t>
      </w:r>
      <w:commentRangeStart w:id="34"/>
      <w:r w:rsidR="00BF260E">
        <w:t>bioactive</w:t>
      </w:r>
      <w:r w:rsidR="00B208D2">
        <w:t xml:space="preserve"> </w:t>
      </w:r>
      <w:commentRangeEnd w:id="34"/>
      <w:r w:rsidR="00296843">
        <w:rPr>
          <w:rStyle w:val="CommentReference"/>
        </w:rPr>
        <w:commentReference w:id="34"/>
      </w:r>
      <w:r w:rsidR="00B208D2">
        <w:t>fatty acids</w:t>
      </w:r>
      <w:ins w:id="35" w:author="Stockwell" w:date="2017-01-23T12:42:00Z">
        <w:r w:rsidR="009B69E6">
          <w:t xml:space="preserve"> </w:t>
        </w:r>
      </w:ins>
      <w:ins w:id="36" w:author="Stockwell" w:date="2017-01-23T13:00:00Z">
        <w:r w:rsidR="008F44E8">
          <w:t>which cannot be synthesized</w:t>
        </w:r>
      </w:ins>
      <w:ins w:id="37" w:author="Peter Euclide" w:date="2017-05-24T09:04:00Z">
        <w:r w:rsidR="00F042A2">
          <w:t xml:space="preserve"> by secondary consumers </w:t>
        </w:r>
      </w:ins>
      <w:ins w:id="38" w:author="Stockwell" w:date="2017-01-23T13:00:00Z">
        <w:del w:id="39" w:author="Peter Euclide" w:date="2017-05-24T09:04:00Z">
          <w:r w:rsidR="008F44E8" w:rsidDel="00F042A2">
            <w:delText xml:space="preserve">… </w:delText>
          </w:r>
        </w:del>
      </w:ins>
      <w:ins w:id="40" w:author="Stockwell" w:date="2017-01-23T12:42:00Z">
        <w:r w:rsidR="009B69E6">
          <w:t>–</w:t>
        </w:r>
      </w:ins>
      <w:del w:id="41" w:author="Stockwell" w:date="2017-01-23T12:42:00Z">
        <w:r w:rsidR="00B208D2" w:rsidDel="009B69E6">
          <w:delText>,</w:delText>
        </w:r>
      </w:del>
      <w:r w:rsidR="00B208D2">
        <w:t xml:space="preserve"> docosahexa</w:t>
      </w:r>
      <w:ins w:id="42" w:author="Microsoft Office User" w:date="2017-01-27T15:22:00Z">
        <w:r w:rsidR="006A415F">
          <w:t>e</w:t>
        </w:r>
      </w:ins>
      <w:r w:rsidR="00B208D2">
        <w:t>noic acid (</w:t>
      </w:r>
      <w:del w:id="43" w:author="Microsoft Office User" w:date="2017-01-27T15:23:00Z">
        <w:r w:rsidR="00B208D2" w:rsidDel="003B4B10">
          <w:delText>C</w:delText>
        </w:r>
      </w:del>
      <w:r w:rsidR="00B208D2">
        <w:t>22:6 n-3</w:t>
      </w:r>
      <w:r w:rsidR="002D2E05">
        <w:t>, DHA</w:t>
      </w:r>
      <w:r w:rsidR="00B208D2">
        <w:t>), eicosapent</w:t>
      </w:r>
      <w:ins w:id="44" w:author="Microsoft Office User" w:date="2017-01-27T15:23:00Z">
        <w:r w:rsidR="006A415F">
          <w:t>a</w:t>
        </w:r>
      </w:ins>
      <w:r w:rsidR="00B208D2">
        <w:t>enoic acid (</w:t>
      </w:r>
      <w:del w:id="45" w:author="Microsoft Office User" w:date="2017-01-27T15:24:00Z">
        <w:r w:rsidR="00B208D2" w:rsidDel="003B4B10">
          <w:delText>C</w:delText>
        </w:r>
      </w:del>
      <w:r w:rsidR="00B208D2">
        <w:t>20:5 n-3</w:t>
      </w:r>
      <w:r w:rsidR="002D2E05">
        <w:t>, EPA</w:t>
      </w:r>
      <w:r w:rsidR="00B208D2">
        <w:t xml:space="preserve">) and </w:t>
      </w:r>
      <w:commentRangeStart w:id="46"/>
      <w:r w:rsidR="00B208D2">
        <w:t>arach</w:t>
      </w:r>
      <w:ins w:id="47" w:author="Microsoft Office User" w:date="2017-01-27T15:23:00Z">
        <w:r w:rsidR="006A415F">
          <w:t>i</w:t>
        </w:r>
      </w:ins>
      <w:del w:id="48" w:author="Microsoft Office User" w:date="2017-01-27T15:23:00Z">
        <w:r w:rsidR="00B208D2" w:rsidDel="006A415F">
          <w:delText>a</w:delText>
        </w:r>
      </w:del>
      <w:r w:rsidR="00B208D2">
        <w:t xml:space="preserve">donic acid </w:t>
      </w:r>
      <w:commentRangeEnd w:id="46"/>
      <w:r w:rsidR="003B4B10">
        <w:rPr>
          <w:rStyle w:val="CommentReference"/>
        </w:rPr>
        <w:commentReference w:id="46"/>
      </w:r>
      <w:r w:rsidR="00B208D2">
        <w:t>(</w:t>
      </w:r>
      <w:del w:id="49" w:author="Microsoft Office User" w:date="2017-01-27T15:23:00Z">
        <w:r w:rsidR="00B208D2" w:rsidDel="003B4B10">
          <w:delText>C</w:delText>
        </w:r>
      </w:del>
      <w:r w:rsidR="00B208D2">
        <w:t>20:4 n-6</w:t>
      </w:r>
      <w:r w:rsidR="002D2E05">
        <w:t>, ARA</w:t>
      </w:r>
      <w:r w:rsidR="00B208D2">
        <w:t>)</w:t>
      </w:r>
      <w:r w:rsidR="00BF260E">
        <w:t xml:space="preserve"> </w:t>
      </w:r>
      <w:r w:rsidR="00960093">
        <w:t>(</w:t>
      </w:r>
      <w:r w:rsidR="00B7281C">
        <w:t>[Ahlgren, 1992 #292]</w:t>
      </w:r>
      <w:r w:rsidR="00960093">
        <w:t>)</w:t>
      </w:r>
      <w:r w:rsidR="00B208D2">
        <w:t xml:space="preserve">. </w:t>
      </w:r>
      <w:del w:id="50" w:author="Stockwell" w:date="2017-01-23T13:00:00Z">
        <w:r w:rsidR="00960093" w:rsidDel="008F44E8">
          <w:delText>Laboratory studies on the consequences of a c</w:delText>
        </w:r>
      </w:del>
      <w:ins w:id="51" w:author="Stockwell" w:date="2017-01-23T13:00:00Z">
        <w:del w:id="52" w:author="Peter Euclide" w:date="2017-05-24T09:05:00Z">
          <w:r w:rsidR="008F44E8" w:rsidDel="00F042A2">
            <w:delText>C</w:delText>
          </w:r>
        </w:del>
      </w:ins>
      <w:del w:id="53" w:author="Peter Euclide" w:date="2017-05-24T09:05:00Z">
        <w:r w:rsidR="00960093" w:rsidDel="00F042A2">
          <w:delText>yanobacteria</w:delText>
        </w:r>
        <w:r w:rsidR="002D2E05" w:rsidDel="00F042A2">
          <w:delText>-</w:delText>
        </w:r>
        <w:r w:rsidR="00960093" w:rsidDel="00F042A2">
          <w:delText>based diet</w:delText>
        </w:r>
      </w:del>
      <w:ins w:id="54" w:author="Stockwell" w:date="2017-01-23T13:00:00Z">
        <w:del w:id="55" w:author="Peter Euclide" w:date="2017-05-24T09:05:00Z">
          <w:r w:rsidR="008F44E8" w:rsidDel="00F042A2">
            <w:delText xml:space="preserve">s result in </w:delText>
          </w:r>
        </w:del>
      </w:ins>
      <w:del w:id="56" w:author="Peter Euclide" w:date="2017-05-24T09:05:00Z">
        <w:r w:rsidR="00960093" w:rsidDel="00F042A2">
          <w:delText xml:space="preserve"> for zooplankton have shown that</w:delText>
        </w:r>
      </w:del>
      <w:ins w:id="57" w:author="Stockwell" w:date="2017-01-23T13:01:00Z">
        <w:del w:id="58" w:author="Peter Euclide" w:date="2017-05-24T09:05:00Z">
          <w:r w:rsidR="008F44E8" w:rsidDel="00F042A2">
            <w:delText>diminished</w:delText>
          </w:r>
        </w:del>
      </w:ins>
      <w:del w:id="59" w:author="Peter Euclide" w:date="2017-05-24T09:05:00Z">
        <w:r w:rsidR="00960093" w:rsidDel="00F042A2">
          <w:delText xml:space="preserve"> growth and reproduction are both diminished</w:delText>
        </w:r>
      </w:del>
      <w:ins w:id="60" w:author="Stockwell" w:date="2017-01-23T13:01:00Z">
        <w:del w:id="61" w:author="Peter Euclide" w:date="2017-05-24T09:05:00Z">
          <w:r w:rsidR="008F44E8" w:rsidDel="00F042A2">
            <w:delText>in zooplankton</w:delText>
          </w:r>
        </w:del>
      </w:ins>
      <w:del w:id="62" w:author="Peter Euclide" w:date="2017-05-24T09:05:00Z">
        <w:r w:rsidR="00960093" w:rsidDel="00F042A2">
          <w:delText xml:space="preserve"> (</w:delText>
        </w:r>
        <w:r w:rsidR="00B7281C" w:rsidDel="00F042A2">
          <w:delText>[Brett, 2006 #77][Ravet, 2006 #731]</w:delText>
        </w:r>
        <w:r w:rsidR="00960093" w:rsidDel="00F042A2">
          <w:delText>).</w:delText>
        </w:r>
      </w:del>
      <w:del w:id="63" w:author="Peter Euclide" w:date="2017-05-26T21:03:00Z">
        <w:r w:rsidR="00960093" w:rsidDel="000D60F9">
          <w:delText xml:space="preserve"> </w:delText>
        </w:r>
      </w:del>
      <w:ins w:id="64" w:author="Peter Euclide" w:date="2017-05-24T20:30:00Z">
        <w:r w:rsidR="00462083">
          <w:t xml:space="preserve">While </w:t>
        </w:r>
      </w:ins>
      <w:ins w:id="65" w:author="Peter Euclide" w:date="2017-05-24T20:31:00Z">
        <w:r w:rsidR="00754453">
          <w:t>having</w:t>
        </w:r>
      </w:ins>
      <w:ins w:id="66" w:author="Peter Euclide" w:date="2017-05-24T20:30:00Z">
        <w:r w:rsidR="00754453">
          <w:t xml:space="preserve"> </w:t>
        </w:r>
      </w:ins>
      <w:commentRangeStart w:id="67"/>
      <w:del w:id="68" w:author="Peter Euclide" w:date="2017-05-24T20:30:00Z">
        <w:r w:rsidR="004161B8" w:rsidDel="00754453">
          <w:delText xml:space="preserve">Food webs </w:delText>
        </w:r>
        <w:r w:rsidR="002D2E05" w:rsidDel="00754453">
          <w:delText>subject</w:delText>
        </w:r>
      </w:del>
      <w:ins w:id="69" w:author="Microsoft Office User" w:date="2017-01-27T15:26:00Z">
        <w:del w:id="70" w:author="Peter Euclide" w:date="2017-05-24T20:30:00Z">
          <w:r w:rsidR="00E14DDD" w:rsidDel="00754453">
            <w:delText>ed</w:delText>
          </w:r>
        </w:del>
      </w:ins>
      <w:del w:id="71" w:author="Peter Euclide" w:date="2017-05-24T20:30:00Z">
        <w:r w:rsidR="002D2E05" w:rsidDel="00754453">
          <w:delText xml:space="preserve"> to</w:delText>
        </w:r>
        <w:r w:rsidR="004161B8" w:rsidDel="00754453">
          <w:delText xml:space="preserve"> cyanobacteria blooms</w:delText>
        </w:r>
        <w:r w:rsidR="00960093" w:rsidDel="00754453">
          <w:delText xml:space="preserve"> have</w:delText>
        </w:r>
        <w:r w:rsidR="004161B8" w:rsidDel="00754453">
          <w:delText xml:space="preserve"> </w:delText>
        </w:r>
      </w:del>
      <w:r w:rsidR="004161B8">
        <w:t>increased proportions of</w:t>
      </w:r>
      <w:r w:rsidR="006B3F5B">
        <w:t xml:space="preserve"> </w:t>
      </w:r>
      <w:ins w:id="72" w:author="Microsoft Office User" w:date="2017-01-27T15:25:00Z">
        <w:r w:rsidR="00946837">
          <w:t xml:space="preserve">the essential fatty acids </w:t>
        </w:r>
      </w:ins>
      <w:r w:rsidR="005E7A0A" w:rsidRPr="005E7A0A">
        <w:rPr>
          <w:rFonts w:asciiTheme="minorHAnsi" w:hAnsiTheme="minorHAnsi"/>
        </w:rPr>
        <w:t>α</w:t>
      </w:r>
      <w:r w:rsidR="005E7A0A">
        <w:rPr>
          <w:rFonts w:hint="eastAsia"/>
        </w:rPr>
        <w:t>-l</w:t>
      </w:r>
      <w:r w:rsidR="005E7A0A" w:rsidRPr="005E7A0A">
        <w:rPr>
          <w:rFonts w:hint="eastAsia"/>
        </w:rPr>
        <w:t>inolenic (</w:t>
      </w:r>
      <w:del w:id="73" w:author="Microsoft Office User" w:date="2017-01-27T15:24:00Z">
        <w:r w:rsidR="002D2E05" w:rsidDel="00946837">
          <w:delText>C</w:delText>
        </w:r>
      </w:del>
      <w:r w:rsidR="002D2E05">
        <w:t xml:space="preserve">18:3 n-3, </w:t>
      </w:r>
      <w:r w:rsidR="005E7A0A" w:rsidRPr="005E7A0A">
        <w:rPr>
          <w:rFonts w:hint="eastAsia"/>
        </w:rPr>
        <w:t>ALA)</w:t>
      </w:r>
      <w:r w:rsidR="005E7A0A">
        <w:t xml:space="preserve"> and linoleic (</w:t>
      </w:r>
      <w:del w:id="74" w:author="Microsoft Office User" w:date="2017-01-27T15:25:00Z">
        <w:r w:rsidR="002D2E05" w:rsidDel="00E14DDD">
          <w:delText>C</w:delText>
        </w:r>
      </w:del>
      <w:r w:rsidR="002D2E05">
        <w:t xml:space="preserve">18:2 n-2, </w:t>
      </w:r>
      <w:r w:rsidR="005E7A0A">
        <w:t>LA)</w:t>
      </w:r>
      <w:r w:rsidR="004161B8">
        <w:t xml:space="preserve"> </w:t>
      </w:r>
      <w:del w:id="75" w:author="Microsoft Office User" w:date="2017-01-27T15:25:00Z">
        <w:r w:rsidR="004161B8" w:rsidDel="00946837">
          <w:delText xml:space="preserve">essential fatty </w:delText>
        </w:r>
      </w:del>
      <w:r w:rsidR="004161B8">
        <w:t>acid</w:t>
      </w:r>
      <w:del w:id="76" w:author="Microsoft Office User" w:date="2017-01-27T15:25:00Z">
        <w:r w:rsidR="004161B8" w:rsidDel="00946837">
          <w:delText>s</w:delText>
        </w:r>
      </w:del>
      <w:r w:rsidR="004161B8">
        <w:t xml:space="preserve">, with subsequent </w:t>
      </w:r>
      <w:commentRangeStart w:id="77"/>
      <w:r w:rsidR="004161B8">
        <w:t xml:space="preserve">decreases </w:t>
      </w:r>
      <w:commentRangeEnd w:id="77"/>
      <w:r w:rsidR="00AF35F6">
        <w:rPr>
          <w:rStyle w:val="CommentReference"/>
        </w:rPr>
        <w:commentReference w:id="77"/>
      </w:r>
      <w:r w:rsidR="004161B8">
        <w:t>in their down</w:t>
      </w:r>
      <w:del w:id="78" w:author="Stockwell" w:date="2017-01-23T12:43:00Z">
        <w:r w:rsidR="004161B8" w:rsidDel="004F1BE0">
          <w:delText xml:space="preserve"> </w:delText>
        </w:r>
      </w:del>
      <w:r w:rsidR="004161B8">
        <w:t>stream metabolites (</w:t>
      </w:r>
      <w:r w:rsidR="00B7281C">
        <w:t>[Perga, 2013 #773]</w:t>
      </w:r>
      <w:r w:rsidR="0090454C">
        <w:t>[Gearhart, 2016 #870]</w:t>
      </w:r>
      <w:r w:rsidR="004161B8">
        <w:t>)</w:t>
      </w:r>
      <w:commentRangeEnd w:id="67"/>
      <w:r w:rsidR="004F1BE0">
        <w:rPr>
          <w:rStyle w:val="CommentReference"/>
        </w:rPr>
        <w:commentReference w:id="67"/>
      </w:r>
      <w:r w:rsidR="000601E4">
        <w:t xml:space="preserve">. Shifts in the availability and stoichiometry of </w:t>
      </w:r>
      <w:ins w:id="79" w:author="Peter Euclide" w:date="2017-05-24T20:31:00Z">
        <w:r w:rsidR="00754453">
          <w:t xml:space="preserve">these </w:t>
        </w:r>
      </w:ins>
      <w:r w:rsidR="000601E4">
        <w:t xml:space="preserve">fatty acids, particularly the proportions of </w:t>
      </w:r>
      <w:r w:rsidR="00F7402A">
        <w:t>DHA</w:t>
      </w:r>
      <w:r w:rsidR="000601E4">
        <w:t>,</w:t>
      </w:r>
      <w:r w:rsidR="002D2E05">
        <w:t xml:space="preserve"> </w:t>
      </w:r>
      <w:r w:rsidR="000601E4">
        <w:t xml:space="preserve">EPA </w:t>
      </w:r>
      <w:ins w:id="80" w:author="Stockwell" w:date="2017-01-23T13:01:00Z">
        <w:r w:rsidR="008F44E8">
          <w:t xml:space="preserve">and </w:t>
        </w:r>
      </w:ins>
      <w:r w:rsidR="000601E4">
        <w:t>ARA</w:t>
      </w:r>
      <w:ins w:id="81" w:author="Stockwell" w:date="2017-01-23T13:01:00Z">
        <w:r w:rsidR="008F44E8">
          <w:t>,</w:t>
        </w:r>
      </w:ins>
      <w:r w:rsidR="002D2E05">
        <w:t xml:space="preserve"> </w:t>
      </w:r>
      <w:r w:rsidR="000601E4">
        <w:t xml:space="preserve">have </w:t>
      </w:r>
      <w:r w:rsidR="00E2393D">
        <w:t xml:space="preserve">many </w:t>
      </w:r>
      <w:r w:rsidR="00BF260E">
        <w:t xml:space="preserve">significant </w:t>
      </w:r>
      <w:r w:rsidR="002D2E05">
        <w:t>consequences for</w:t>
      </w:r>
      <w:r w:rsidR="000601E4">
        <w:t xml:space="preserve"> organism health</w:t>
      </w:r>
      <w:r w:rsidR="002D2E05">
        <w:t xml:space="preserve"> including</w:t>
      </w:r>
      <w:r w:rsidR="00AC6AC0">
        <w:t xml:space="preserve"> development and growth, hormone synthesis and composition, and</w:t>
      </w:r>
      <w:commentRangeStart w:id="82"/>
      <w:r w:rsidR="00AC6AC0">
        <w:t xml:space="preserve"> immune </w:t>
      </w:r>
      <w:del w:id="83" w:author="Peter Euclide" w:date="2017-05-24T20:32:00Z">
        <w:r w:rsidR="00AC6AC0" w:rsidDel="00754453">
          <w:delText xml:space="preserve">systems </w:delText>
        </w:r>
      </w:del>
      <w:commentRangeEnd w:id="82"/>
      <w:ins w:id="84" w:author="Peter Euclide" w:date="2017-05-24T20:32:00Z">
        <w:r w:rsidR="00754453">
          <w:t xml:space="preserve">response </w:t>
        </w:r>
      </w:ins>
      <w:r w:rsidR="001A157C">
        <w:rPr>
          <w:rStyle w:val="CommentReference"/>
        </w:rPr>
        <w:commentReference w:id="82"/>
      </w:r>
      <w:commentRangeStart w:id="85"/>
      <w:commentRangeStart w:id="86"/>
      <w:r w:rsidR="00AC6AC0">
        <w:fldChar w:fldCharType="begin">
          <w:fldData xml:space="preserve">PEVuZE5vdGU+PENpdGU+PEF1dGhvcj5Ub2NoZXI8L0F1dGhvcj48WWVhcj4yMDEwPC9ZZWFyPjxS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</w:fldData>
        </w:fldChar>
      </w:r>
      <w:r w:rsidR="00AC6AC0">
        <w:instrText xml:space="preserve"> ADDIN EN.CITE </w:instrText>
      </w:r>
      <w:r w:rsidR="00AC6AC0">
        <w:fldChar w:fldCharType="begin">
          <w:fldData xml:space="preserve">PEVuZE5vdGU+PENpdGU+PEF1dGhvcj5Ub2NoZXI8L0F1dGhvcj48WWVhcj4yMDEwPC9ZZWFyPjxS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</w:fldData>
        </w:fldChar>
      </w:r>
      <w:r w:rsidR="00AC6AC0">
        <w:instrText xml:space="preserve"> ADDIN EN.CITE.DATA </w:instrText>
      </w:r>
      <w:r w:rsidR="00AC6AC0">
        <w:fldChar w:fldCharType="end"/>
      </w:r>
      <w:r w:rsidR="00AC6AC0">
        <w:fldChar w:fldCharType="separate"/>
      </w:r>
      <w:r w:rsidR="00AC6AC0">
        <w:rPr>
          <w:noProof/>
        </w:rPr>
        <w:t>(</w:t>
      </w:r>
      <w:hyperlink w:anchor="_ENREF_12" w:tooltip="Sargent, 1999 #782" w:history="1">
        <w:r w:rsidR="00AC6AC0">
          <w:rPr>
            <w:noProof/>
          </w:rPr>
          <w:t>Sargent</w:t>
        </w:r>
        <w:r w:rsidR="00AC6AC0" w:rsidRPr="00446C63">
          <w:rPr>
            <w:i/>
            <w:noProof/>
          </w:rPr>
          <w:t xml:space="preserve"> et al.</w:t>
        </w:r>
        <w:r w:rsidR="00AC6AC0">
          <w:rPr>
            <w:noProof/>
          </w:rPr>
          <w:t>, 1999</w:t>
        </w:r>
      </w:hyperlink>
      <w:r w:rsidR="00AC6AC0">
        <w:rPr>
          <w:noProof/>
        </w:rPr>
        <w:t xml:space="preserve">; </w:t>
      </w:r>
      <w:hyperlink w:anchor="_ENREF_13" w:tooltip="Tocher, 2003 #761" w:history="1">
        <w:r w:rsidR="00AC6AC0">
          <w:rPr>
            <w:noProof/>
          </w:rPr>
          <w:t>Tocher, 2003</w:t>
        </w:r>
      </w:hyperlink>
      <w:r w:rsidR="00AC6AC0">
        <w:rPr>
          <w:noProof/>
        </w:rPr>
        <w:t xml:space="preserve">; </w:t>
      </w:r>
      <w:hyperlink w:anchor="_ENREF_14" w:tooltip="Tocher, 2010 #760" w:history="1">
        <w:r w:rsidR="00AC6AC0">
          <w:rPr>
            <w:noProof/>
          </w:rPr>
          <w:t>2010</w:t>
        </w:r>
      </w:hyperlink>
      <w:r w:rsidR="00AC6AC0">
        <w:rPr>
          <w:noProof/>
        </w:rPr>
        <w:t>)</w:t>
      </w:r>
      <w:r w:rsidR="00AC6AC0">
        <w:fldChar w:fldCharType="end"/>
      </w:r>
      <w:commentRangeEnd w:id="85"/>
      <w:r w:rsidR="00754453">
        <w:rPr>
          <w:rStyle w:val="CommentReference"/>
        </w:rPr>
        <w:commentReference w:id="85"/>
      </w:r>
      <w:r w:rsidR="00155BE9">
        <w:t>.</w:t>
      </w:r>
      <w:r w:rsidR="00CF51A3">
        <w:t xml:space="preserve"> </w:t>
      </w:r>
      <w:del w:id="87" w:author="Peter Euclide" w:date="2017-05-24T20:34:00Z">
        <w:r w:rsidR="00C10E3A" w:rsidDel="00754453">
          <w:delText xml:space="preserve">For </w:delText>
        </w:r>
        <w:commentRangeStart w:id="88"/>
        <w:r w:rsidR="00C10E3A" w:rsidDel="00754453">
          <w:delText>example</w:delText>
        </w:r>
        <w:commentRangeEnd w:id="88"/>
        <w:r w:rsidR="008F44E8" w:rsidDel="00754453">
          <w:rPr>
            <w:rStyle w:val="CommentReference"/>
          </w:rPr>
          <w:commentReference w:id="88"/>
        </w:r>
        <w:r w:rsidR="00CF51A3" w:rsidDel="00754453">
          <w:delText>, t</w:delText>
        </w:r>
        <w:r w:rsidR="00214567" w:rsidDel="00754453">
          <w:delText>he proportion of saturated, trans-, and unsaturated fatty acids have been implicated to have health effects</w:delText>
        </w:r>
      </w:del>
      <w:ins w:id="89" w:author="Stockwell" w:date="2017-01-23T12:47:00Z">
        <w:del w:id="90" w:author="Peter Euclide" w:date="2017-05-24T20:34:00Z">
          <w:r w:rsidR="004F1BE0" w:rsidDel="00754453">
            <w:delText xml:space="preserve"> [on what? Good or bad?]</w:delText>
          </w:r>
        </w:del>
      </w:ins>
      <w:del w:id="91" w:author="Peter Euclide" w:date="2017-05-24T20:34:00Z">
        <w:r w:rsidR="00214567" w:rsidDel="00754453">
          <w:delText>, which could impact the fitness of aquatic organisms</w:delText>
        </w:r>
        <w:r w:rsidR="00BF260E" w:rsidDel="00754453">
          <w:delText xml:space="preserve"> </w:delText>
        </w:r>
        <w:r w:rsidR="0050295F" w:rsidDel="00754453">
          <w:delText>[Simopoulos, 2008 #820]</w:delText>
        </w:r>
        <w:r w:rsidR="00214567" w:rsidDel="00754453">
          <w:delText xml:space="preserve">. </w:delText>
        </w:r>
        <w:commentRangeEnd w:id="86"/>
        <w:r w:rsidR="003B40A7" w:rsidDel="00754453">
          <w:rPr>
            <w:rStyle w:val="CommentReference"/>
          </w:rPr>
          <w:commentReference w:id="86"/>
        </w:r>
      </w:del>
    </w:p>
    <w:p w14:paraId="2068AA58" w14:textId="0AD7FA9C" w:rsidR="00F94B32" w:rsidRPr="00F94B32" w:rsidRDefault="00A34F30" w:rsidP="00F94B32">
      <w:pPr>
        <w:spacing w:line="480" w:lineRule="auto"/>
        <w:ind w:firstLine="360"/>
        <w:rPr>
          <w:ins w:id="92" w:author="Peter Euclide" w:date="2017-05-25T00:56:00Z"/>
          <w:i/>
          <w:rPrChange w:id="93" w:author="Peter Euclide" w:date="2017-05-25T00:56:00Z">
            <w:rPr>
              <w:ins w:id="94" w:author="Peter Euclide" w:date="2017-05-25T00:56:00Z"/>
            </w:rPr>
          </w:rPrChange>
        </w:rPr>
      </w:pPr>
      <w:ins w:id="95" w:author="Peter Euclide" w:date="2017-05-24T20:40:00Z">
        <w:r>
          <w:t xml:space="preserve">The influence of diet on fatty acid composition and health is complex and remains uncertain. </w:t>
        </w:r>
      </w:ins>
      <w:del w:id="96" w:author="Peter Euclide" w:date="2017-05-24T20:42:00Z">
        <w:r w:rsidR="008F06AE" w:rsidDel="00A34F30">
          <w:delText xml:space="preserve">The degree to which shifts in dietary </w:delText>
        </w:r>
        <w:commentRangeStart w:id="97"/>
        <w:r w:rsidR="008F06AE" w:rsidDel="00A34F30">
          <w:delText xml:space="preserve">fatty acid </w:delText>
        </w:r>
        <w:commentRangeEnd w:id="97"/>
        <w:r w:rsidR="00695A88" w:rsidDel="00A34F30">
          <w:rPr>
            <w:rStyle w:val="CommentReference"/>
          </w:rPr>
          <w:commentReference w:id="97"/>
        </w:r>
        <w:r w:rsidR="008F06AE" w:rsidDel="00A34F30">
          <w:delText xml:space="preserve">composition </w:delText>
        </w:r>
        <w:r w:rsidR="00F939D5" w:rsidDel="00A34F30">
          <w:delText>will</w:delText>
        </w:r>
        <w:r w:rsidR="008F06AE" w:rsidDel="00A34F30">
          <w:delText xml:space="preserve"> have effects on both the fatty acid composition of </w:delText>
        </w:r>
        <w:r w:rsidR="00000BAD" w:rsidDel="00A34F30">
          <w:delText>a fish</w:delText>
        </w:r>
        <w:r w:rsidR="008F06AE" w:rsidDel="00A34F30">
          <w:delText xml:space="preserve"> and its health </w:delText>
        </w:r>
        <w:r w:rsidR="008B627C" w:rsidDel="00A34F30">
          <w:delText xml:space="preserve">remains </w:delText>
        </w:r>
        <w:r w:rsidR="00960093" w:rsidDel="00A34F30">
          <w:delText xml:space="preserve">uncertain </w:delText>
        </w:r>
        <w:commentRangeStart w:id="98"/>
        <w:r w:rsidR="00960093" w:rsidDel="00A34F30">
          <w:delText xml:space="preserve">due to conflicting results </w:delText>
        </w:r>
        <w:commentRangeEnd w:id="98"/>
        <w:r w:rsidR="002B36BD" w:rsidDel="00A34F30">
          <w:rPr>
            <w:rStyle w:val="CommentReference"/>
          </w:rPr>
          <w:commentReference w:id="98"/>
        </w:r>
        <w:r w:rsidR="00960093" w:rsidDel="00A34F30">
          <w:delText>and the complexity of lipid metabolism</w:delText>
        </w:r>
        <w:r w:rsidR="008F06AE" w:rsidDel="00A34F30">
          <w:delText xml:space="preserve">. </w:delText>
        </w:r>
      </w:del>
      <w:r w:rsidR="005F742C">
        <w:t>T</w:t>
      </w:r>
      <w:r w:rsidR="008F06AE">
        <w:t xml:space="preserve">he fatty acid composition of </w:t>
      </w:r>
      <w:r w:rsidR="00000BAD">
        <w:t>fish</w:t>
      </w:r>
      <w:r w:rsidR="008F06AE">
        <w:t xml:space="preserve"> </w:t>
      </w:r>
      <w:r w:rsidR="005F742C">
        <w:t>is</w:t>
      </w:r>
      <w:r w:rsidR="008F06AE">
        <w:t xml:space="preserve"> affected by </w:t>
      </w:r>
      <w:r w:rsidR="005F742C">
        <w:t>dietary</w:t>
      </w:r>
      <w:r w:rsidR="008F06AE">
        <w:t xml:space="preserve"> </w:t>
      </w:r>
      <w:r w:rsidR="006578FC">
        <w:t xml:space="preserve">fatty acids </w:t>
      </w:r>
      <w:r w:rsidR="008F06AE">
        <w:t xml:space="preserve">found </w:t>
      </w:r>
      <w:r w:rsidR="00D55CF0">
        <w:t>in</w:t>
      </w:r>
      <w:r w:rsidR="008F06AE">
        <w:t xml:space="preserve"> diet</w:t>
      </w:r>
      <w:r w:rsidR="00D55CF0">
        <w:t>s</w:t>
      </w:r>
      <w:r w:rsidR="005F742C">
        <w:t xml:space="preserve"> (REFS)</w:t>
      </w:r>
      <w:commentRangeStart w:id="99"/>
      <w:r w:rsidR="008F06AE">
        <w:t xml:space="preserve">, </w:t>
      </w:r>
      <w:r w:rsidR="005F742C">
        <w:t>but</w:t>
      </w:r>
      <w:r w:rsidR="00D55CF0">
        <w:t xml:space="preserve"> </w:t>
      </w:r>
      <w:r w:rsidR="008F06AE">
        <w:t xml:space="preserve">metabolic processes </w:t>
      </w:r>
      <w:r w:rsidR="00D55CF0">
        <w:t>can</w:t>
      </w:r>
      <w:r w:rsidR="008437CB">
        <w:t xml:space="preserve"> regulate </w:t>
      </w:r>
      <w:r w:rsidR="005F742C">
        <w:t>composition (REFS),</w:t>
      </w:r>
      <w:r w:rsidR="00F939D5">
        <w:t xml:space="preserve"> </w:t>
      </w:r>
      <w:r w:rsidR="005F742C">
        <w:t>and</w:t>
      </w:r>
      <w:r w:rsidR="006578FC">
        <w:t xml:space="preserve"> </w:t>
      </w:r>
      <w:ins w:id="100" w:author="Stockwell" w:date="2017-01-23T12:48:00Z">
        <w:r w:rsidR="00D538DA">
          <w:t>thus may</w:t>
        </w:r>
      </w:ins>
      <w:del w:id="101" w:author="Stockwell" w:date="2017-01-23T12:48:00Z">
        <w:r w:rsidR="006578FC" w:rsidDel="00D538DA">
          <w:delText>can</w:delText>
        </w:r>
      </w:del>
      <w:r w:rsidR="006578FC">
        <w:t xml:space="preserve"> obscure the potential true cost of a diet shift</w:t>
      </w:r>
      <w:del w:id="102" w:author="Stockwell" w:date="2017-01-23T12:48:00Z">
        <w:r w:rsidR="006578FC" w:rsidDel="00D538DA">
          <w:delText>,</w:delText>
        </w:r>
      </w:del>
      <w:r w:rsidR="006578FC">
        <w:t xml:space="preserve"> and </w:t>
      </w:r>
      <w:del w:id="103" w:author="Stockwell" w:date="2017-01-23T12:48:00Z">
        <w:r w:rsidR="006578FC" w:rsidDel="00D538DA">
          <w:delText xml:space="preserve">present </w:delText>
        </w:r>
      </w:del>
      <w:ins w:id="104" w:author="Stockwell" w:date="2017-01-23T12:48:00Z">
        <w:r w:rsidR="00D538DA">
          <w:t xml:space="preserve">lead to </w:t>
        </w:r>
      </w:ins>
      <w:r w:rsidR="006578FC">
        <w:t>unexpected outcomes</w:t>
      </w:r>
      <w:commentRangeEnd w:id="99"/>
      <w:r w:rsidR="00362327">
        <w:rPr>
          <w:rStyle w:val="CommentReference"/>
        </w:rPr>
        <w:commentReference w:id="99"/>
      </w:r>
      <w:r w:rsidR="008437CB">
        <w:t>.</w:t>
      </w:r>
      <w:ins w:id="105" w:author="Stockwell" w:date="2017-01-23T13:04:00Z">
        <w:r w:rsidR="002B36BD">
          <w:t xml:space="preserve"> </w:t>
        </w:r>
      </w:ins>
      <w:ins w:id="106" w:author="Peter Euclide" w:date="2017-05-25T00:40:00Z">
        <w:r w:rsidR="0048351B">
          <w:t xml:space="preserve">One process known to be influenced by diet is swimming performance and respiration. </w:t>
        </w:r>
      </w:ins>
      <w:ins w:id="107" w:author="Peter Euclide" w:date="2017-05-25T00:47:00Z">
        <w:r w:rsidR="0097531B">
          <w:t xml:space="preserve">For example, arctic charr </w:t>
        </w:r>
      </w:ins>
      <w:ins w:id="108" w:author="Peter Euclide" w:date="2017-05-25T00:48:00Z">
        <w:r w:rsidR="0097531B" w:rsidRPr="0097531B">
          <w:rPr>
            <w:i/>
            <w:rPrChange w:id="109" w:author="Peter Euclide" w:date="2017-05-25T00:48:00Z">
              <w:rPr/>
            </w:rPrChange>
          </w:rPr>
          <w:t>Salvlinus alpinus</w:t>
        </w:r>
        <w:r w:rsidR="0097531B">
          <w:t xml:space="preserve"> </w:t>
        </w:r>
      </w:ins>
      <w:ins w:id="110" w:author="Peter Euclide" w:date="2017-05-25T00:47:00Z">
        <w:r w:rsidR="0097531B">
          <w:t xml:space="preserve">fed a diet based on fish oil had significantly higher swimming performance than charr fed a </w:t>
        </w:r>
      </w:ins>
      <w:ins w:id="111" w:author="Peter Euclide" w:date="2017-05-25T00:49:00Z">
        <w:r w:rsidR="0097531B">
          <w:t xml:space="preserve">rapeseed and palm oil diet </w:t>
        </w:r>
      </w:ins>
      <w:ins w:id="112" w:author="Peter Euclide" w:date="2017-05-25T00:51:00Z">
        <w:r w:rsidR="0097531B">
          <w:t xml:space="preserve">and showed significant changes in fatty acid composition over the treatment period </w:t>
        </w:r>
      </w:ins>
      <w:ins w:id="113" w:author="Peter Euclide" w:date="2017-05-25T00:50:00Z">
        <w:r w:rsidR="0097531B">
          <w:rPr>
            <w:i/>
          </w:rPr>
          <w:fldChar w:fldCharType="begin" w:fldLock="1"/>
        </w:r>
      </w:ins>
      <w:r w:rsidR="00F94B32">
        <w:rPr>
          <w:i/>
        </w:rPr>
        <w:instrText>ADDIN CSL_CITATION { "citationItems" : [ { "id" : "ITEM-1", "itemData" : { "DOI" : "10.1016/j.aquaculture.2010.01.017", "ISSN" : "00448486", "abstract" : "Alternative ingredients in fish feeds such as vegetable oils need to be evaluated from several aspects in order to justify their use. This study investigated the effects of feeding a coldwater species, Arctic charr (Salvelinus alpinus L.), diets where 75% of the fish oil (FO) was replaced with either rapeseed oil (RO) or equal ratios of rapeseed oil and palm oil (ROPO) on swimming performance at three different temperatures (4, 10, 17\u00b0C). Fish fed ROPO had a significantly lower critical swimming speed (Ucrit) at 4\u00b0C compared to fish fed FO and RO diets. Similar patterns of impeded performance of the vegetable oil fed fish compared to the FO fed fish, albeit non-significant, was observed at 10\u00b0C and 17\u00b0C. The dietary compositions had no effect on growth but the total lipid content in white muscle was significantly higher in ROPO fed fish (2.7%) compared to fish fed FO and RO (2.0% and 2.1%, respectively). Considerable changes in the fatty acid composition were found with a decrease in the highly unsaturated fatty acids (HUFA) 20:5n-3, 22:6n-3 and an increase in 18:2n-6 and 18:1n-9 in the vegetable oil fed fish. The ratio of n-3 HUFA and saturated fatty acids is suggested to be partly responsible for the alternations in swimming performance at different temperatures because they both are involved in temperature-influenced metabolic mechanisms in fish.", "author" : [ { "dropping-particle" : "", "family" : "Pettersson", "given" : "Andreas", "non-dropping-particle" : "", "parse-names" : false, "suffix" : "" }, { "dropping-particle" : "", "family" : "Pickova", "given" : "Jana", "non-dropping-particle" : "", "parse-names" : false, "suffix" : "" }, { "dropping-particle" : "", "family" : "Br\u00e4nn\u00e4s", "given" : "Eva", "non-dropping-particle" : "", "parse-names" : false, "suffix" : "" } ], "container-title" : "Aquaculture", "id" : "ITEM-1", "issue" : "1", "issued" : { "date-parts" : [ [ "2010" ] ] }, "page" : "176-181", "title" : "Swimming performance at different temperatures and fatty acid composition of Arctic charr (Salvelinus alpinus) fed palm and rapeseed oils", "type" : "article-journal", "volume" : "300" }, "uris" : [ "http://www.mendeley.com/documents/?uuid=87792ef5-cc39-3b32-8365-4f5b920aac99" ] } ], "mendeley" : { "formattedCitation" : "(Pettersson, Pickova, &amp; Br\u00e4nn\u00e4s, 2010)", "plainTextFormattedCitation" : "(Pettersson, Pickova, &amp; Br\u00e4nn\u00e4s, 2010)", "previouslyFormattedCitation" : "(Pettersson, Pickova, &amp; Br\u00e4nn\u00e4s, 2010)" }, "properties" : { "noteIndex" : 0 }, "schema" : "https://github.com/citation-style-language/schema/raw/master/csl-citation.json" }</w:instrText>
      </w:r>
      <w:r w:rsidR="0097531B">
        <w:rPr>
          <w:i/>
        </w:rPr>
        <w:fldChar w:fldCharType="separate"/>
      </w:r>
      <w:r w:rsidR="0097531B" w:rsidRPr="0097531B">
        <w:rPr>
          <w:noProof/>
        </w:rPr>
        <w:t>(Pettersson, Pickova, &amp; Brännäs, 2010)</w:t>
      </w:r>
      <w:ins w:id="114" w:author="Peter Euclide" w:date="2017-05-25T00:50:00Z">
        <w:r w:rsidR="0097531B">
          <w:rPr>
            <w:i/>
          </w:rPr>
          <w:fldChar w:fldCharType="end"/>
        </w:r>
      </w:ins>
      <w:ins w:id="115" w:author="Peter Euclide" w:date="2017-05-25T00:41:00Z">
        <w:r w:rsidR="0048351B">
          <w:t>.</w:t>
        </w:r>
      </w:ins>
      <w:ins w:id="116" w:author="Peter Euclide" w:date="2017-05-25T00:51:00Z">
        <w:r w:rsidR="0097531B">
          <w:t xml:space="preserve"> Alternatively, </w:t>
        </w:r>
      </w:ins>
      <w:ins w:id="117" w:author="Peter Euclide" w:date="2017-05-25T00:56:00Z">
        <w:r w:rsidR="00F94B32">
          <w:t xml:space="preserve">juvenile </w:t>
        </w:r>
      </w:ins>
      <w:ins w:id="118" w:author="Peter Euclide" w:date="2017-05-25T00:52:00Z">
        <w:r w:rsidR="00BA50E5">
          <w:t>rainbow trout</w:t>
        </w:r>
      </w:ins>
      <w:ins w:id="119" w:author="Peter Euclide" w:date="2017-05-25T00:56:00Z">
        <w:r w:rsidR="00F94B32">
          <w:t xml:space="preserve"> </w:t>
        </w:r>
        <w:r w:rsidR="00F94B32" w:rsidRPr="00F94B32">
          <w:rPr>
            <w:i/>
            <w:rPrChange w:id="120" w:author="Peter Euclide" w:date="2017-05-25T00:56:00Z">
              <w:rPr/>
            </w:rPrChange>
          </w:rPr>
          <w:t>Oncorhynchus</w:t>
        </w:r>
      </w:ins>
    </w:p>
    <w:p w14:paraId="233F5E98" w14:textId="13C2F20E" w:rsidR="005F742C" w:rsidRDefault="00F94B32">
      <w:pPr>
        <w:spacing w:line="480" w:lineRule="auto"/>
        <w:pPrChange w:id="121" w:author="Peter Euclide" w:date="2017-05-25T00:56:00Z">
          <w:pPr>
            <w:spacing w:line="480" w:lineRule="auto"/>
            <w:ind w:firstLine="360"/>
          </w:pPr>
        </w:pPrChange>
      </w:pPr>
      <w:ins w:id="122" w:author="Peter Euclide" w:date="2017-05-25T00:56:00Z">
        <w:r w:rsidRPr="00F94B32">
          <w:rPr>
            <w:i/>
            <w:rPrChange w:id="123" w:author="Peter Euclide" w:date="2017-05-25T00:56:00Z">
              <w:rPr/>
            </w:rPrChange>
          </w:rPr>
          <w:t>mykiss</w:t>
        </w:r>
      </w:ins>
      <w:ins w:id="124" w:author="Peter Euclide" w:date="2017-05-25T00:52:00Z">
        <w:r w:rsidR="00BA50E5">
          <w:t xml:space="preserve"> fed diets of varying protein and lipid content showed no differences in metabolism over a</w:t>
        </w:r>
      </w:ins>
      <w:ins w:id="125" w:author="Peter Euclide" w:date="2017-05-25T00:54:00Z">
        <w:r>
          <w:t>n</w:t>
        </w:r>
      </w:ins>
      <w:ins w:id="126" w:author="Peter Euclide" w:date="2017-05-25T00:52:00Z">
        <w:r w:rsidR="00BA50E5">
          <w:t xml:space="preserve"> </w:t>
        </w:r>
      </w:ins>
      <w:ins w:id="127" w:author="Peter Euclide" w:date="2017-05-25T00:54:00Z">
        <w:r>
          <w:t xml:space="preserve">eight week study indicating that the effects of diet are </w:t>
        </w:r>
      </w:ins>
      <w:ins w:id="128" w:author="Peter Euclide" w:date="2017-05-25T00:55:00Z">
        <w:r>
          <w:t>still not completely understood</w:t>
        </w:r>
      </w:ins>
      <w:ins w:id="129" w:author="Peter Euclide" w:date="2017-05-25T00:57:00Z">
        <w:r>
          <w:t xml:space="preserve"> </w:t>
        </w:r>
        <w:r>
          <w:rPr>
            <w:i/>
          </w:rPr>
          <w:fldChar w:fldCharType="begin" w:fldLock="1"/>
        </w:r>
      </w:ins>
      <w:r w:rsidR="004E2DE0">
        <w:rPr>
          <w:i/>
        </w:rPr>
        <w:instrText>ADDIN CSL_CITATION { "citationItems" : [ { "id" : "ITEM-1", "itemData" : { "DOI" : "10.1016/j.aquaculture.2007.09.006", "ISSN" : "00448486", "abstract" : "The heat increment of feeding (HiE) is the metabolic cost associated with feeding, typically measured in fish as the increase in oxygen consumption (MO2) over some estimate of standard metabolic rate (SMR). The present study sought to accurately measure HiE using a variety of different methods in order to remove the influence of routine fish activity and excitement which could overestimate HiE. Protein handling makes up a large component of HiE. Thus, there is an expectation that variations in dietary protein content could influence HiE. Therefore, growth performance parameters were assessed in juvenile rainbow trout fed daily to satiation one of three isoenergetic diets with equivalent carbohydrate content (12%) but variable protein (P) and lipid (L) content [theoretical protein:lipid levels were: 55%:10% (HP:LL); 45%:15% (MP:ML) and 35%:20% (LP:HL)]. The estimated dietary digestible protein (DP) to digestible energy (DE) ratios of 19.8, 24.8 and 29.8\u00a0g/MJ bracketed the recommended levels of 22\u201325\u00a0g/MJ for juvenile rainbow trout. HiE values for the same groups of fish that were maintained on the test diets after the growth trial were subsequently assessed following a single meal (by gavage) of 2% of their body mass so that the growth performance parameters could be compared with the HiE estimates. Some growth performance parameters (i.e., specific growth rate, feed efficiency and dry feed intake) did not vary significantly among fish fed the diets, whereas percent protein deposition was inversely related to dietary protein content and the dietary DP to DE ratio. The dissimilar diet treatments did not result in differences in values for SMR, RMR, peak MO2 or time-to-peak MO2 or in estimates for HiE. The mean SMR from all fish combined across treatments was 50.4\u00b13.4\u00a0mg O2/kg/h. MO2 increased significantly above SMR by 4-h postprandial and peaked at 116.2\u00b17.7\u00a0mg O2/kg/h, representing an increase of 131%. The metabolic cost of the diets (as a % of DE) was low, and best estimates ranged between 4.0 and 4.8%.", "author" : [ { "dropping-particle" : "", "family" : "Eliason", "given" : "Erika J.", "non-dropping-particle" : "", "parse-names" : false, "suffix" : "" }, { "dropping-particle" : "", "family" : "Higgs", "given" : "David A.", "non-dropping-particle" : "", "parse-names" : false, "suffix" : "" }, { "dropping-particle" : "", "family" : "Farrell", "given" : "Anthony P.", "non-dropping-particle" : "", "parse-names" : false, "suffix" : "" } ], "container-title" : "Aquaculture", "id" : "ITEM-1", "issue" : "1", "issued" : { "date-parts" : [ [ "2007" ] ] }, "page" : "723-736", "title" : "Effect of isoenergetic diets with different protein and lipid content on the growth performance and heat increment of rainbow trout", "type" : "article-journal", "volume" : "272" }, "uris" : [ "http://www.mendeley.com/documents/?uuid=6fc1aaec-f13f-30a7-8a50-2ec10853f75b" ] } ], "mendeley" : { "formattedCitation" : "(Eliason, Higgs, &amp; Farrell, 2007)", "plainTextFormattedCitation" : "(Eliason, Higgs, &amp; Farrell, 2007)", "previouslyFormattedCitation" : "(Eliason, Higgs, &amp; Farrell, 2007)" }, "properties" : { "noteIndex" : 0 }, "schema" : "https://github.com/citation-style-language/schema/raw/master/csl-citation.json" }</w:instrText>
      </w:r>
      <w:r>
        <w:rPr>
          <w:i/>
        </w:rPr>
        <w:fldChar w:fldCharType="separate"/>
      </w:r>
      <w:r w:rsidRPr="00F94B32">
        <w:rPr>
          <w:noProof/>
        </w:rPr>
        <w:t>(Eliason, Higgs, &amp; Farrell, 2007)</w:t>
      </w:r>
      <w:ins w:id="130" w:author="Peter Euclide" w:date="2017-05-25T00:57:00Z">
        <w:r>
          <w:rPr>
            <w:i/>
          </w:rPr>
          <w:fldChar w:fldCharType="end"/>
        </w:r>
      </w:ins>
      <w:ins w:id="131" w:author="Peter Euclide" w:date="2017-05-25T00:54:00Z">
        <w:r>
          <w:t xml:space="preserve">. </w:t>
        </w:r>
      </w:ins>
      <w:ins w:id="132" w:author="Stockwell" w:date="2017-01-23T13:04:00Z">
        <w:del w:id="133" w:author="Peter Euclide" w:date="2017-05-25T00:41:00Z">
          <w:r w:rsidR="002B36BD" w:rsidDel="0048351B">
            <w:delText>Feels like an example is needed here.</w:delText>
          </w:r>
        </w:del>
      </w:ins>
    </w:p>
    <w:p w14:paraId="511CA244" w14:textId="3B6F28AC" w:rsidR="006578FC" w:rsidRDefault="008437CB" w:rsidP="002A505C">
      <w:pPr>
        <w:spacing w:line="480" w:lineRule="auto"/>
        <w:ind w:firstLine="360"/>
      </w:pPr>
      <w:commentRangeStart w:id="134"/>
      <w:r>
        <w:t xml:space="preserve"> </w:t>
      </w:r>
      <w:r w:rsidR="005F742C">
        <w:t>T</w:t>
      </w:r>
      <w:r w:rsidR="006578FC">
        <w:t xml:space="preserve">o </w:t>
      </w:r>
      <w:del w:id="135" w:author="Stockwell" w:date="2017-01-23T13:04:00Z">
        <w:r w:rsidR="006578FC" w:rsidDel="002B36BD">
          <w:delText xml:space="preserve">address </w:delText>
        </w:r>
      </w:del>
      <w:ins w:id="136" w:author="Stockwell" w:date="2017-01-23T13:04:00Z">
        <w:r w:rsidR="002B36BD">
          <w:t xml:space="preserve">better understand </w:t>
        </w:r>
      </w:ins>
      <w:r w:rsidR="006578FC">
        <w:t xml:space="preserve">the impacts of </w:t>
      </w:r>
      <w:commentRangeStart w:id="137"/>
      <w:r w:rsidR="006578FC">
        <w:t xml:space="preserve">altered fatty acid content </w:t>
      </w:r>
      <w:commentRangeEnd w:id="137"/>
      <w:r w:rsidR="00183F4A">
        <w:rPr>
          <w:rStyle w:val="CommentReference"/>
        </w:rPr>
        <w:commentReference w:id="137"/>
      </w:r>
      <w:r w:rsidR="006578FC">
        <w:t xml:space="preserve">on </w:t>
      </w:r>
      <w:r w:rsidR="005F742C">
        <w:t xml:space="preserve">fish </w:t>
      </w:r>
      <w:r w:rsidR="006578FC">
        <w:t>health and fitnes</w:t>
      </w:r>
      <w:r w:rsidR="005F742C">
        <w:t>s,</w:t>
      </w:r>
      <w:r w:rsidR="006578FC">
        <w:t xml:space="preserve"> </w:t>
      </w:r>
      <w:r w:rsidR="009C5D0E">
        <w:t xml:space="preserve">two key </w:t>
      </w:r>
      <w:r w:rsidR="006578FC">
        <w:t xml:space="preserve">underlying uncertainties </w:t>
      </w:r>
      <w:del w:id="138" w:author="Stockwell" w:date="2017-01-23T12:49:00Z">
        <w:r w:rsidR="006578FC" w:rsidDel="00D538DA">
          <w:delText xml:space="preserve">that will </w:delText>
        </w:r>
      </w:del>
      <w:r w:rsidR="006578FC">
        <w:t xml:space="preserve">need to be </w:t>
      </w:r>
      <w:r w:rsidR="005F742C">
        <w:t>addressed</w:t>
      </w:r>
      <w:commentRangeEnd w:id="134"/>
      <w:r w:rsidR="00183F4A">
        <w:rPr>
          <w:rStyle w:val="CommentReference"/>
        </w:rPr>
        <w:commentReference w:id="134"/>
      </w:r>
      <w:r w:rsidR="006578FC">
        <w:t xml:space="preserve">. </w:t>
      </w:r>
      <w:r w:rsidR="009C5D0E">
        <w:t>Firs</w:t>
      </w:r>
      <w:r w:rsidR="00F939D5">
        <w:t>t</w:t>
      </w:r>
      <w:r w:rsidR="009C5D0E">
        <w:t>, h</w:t>
      </w:r>
      <w:r w:rsidR="006578FC">
        <w:t xml:space="preserve">ow long </w:t>
      </w:r>
      <w:r w:rsidR="009C5D0E">
        <w:t>must</w:t>
      </w:r>
      <w:r w:rsidR="006578FC">
        <w:t xml:space="preserve"> a fish experience </w:t>
      </w:r>
      <w:del w:id="139" w:author="Microsoft Office User" w:date="2017-01-27T15:37:00Z">
        <w:r w:rsidR="009C5D0E" w:rsidDel="00C45E63">
          <w:delText xml:space="preserve">decreased </w:delText>
        </w:r>
      </w:del>
      <w:ins w:id="140" w:author="Microsoft Office User" w:date="2017-01-27T15:37:00Z">
        <w:r w:rsidR="00C45E63">
          <w:t xml:space="preserve">limited </w:t>
        </w:r>
      </w:ins>
      <w:r w:rsidR="009C5D0E">
        <w:t>essential fatty acid</w:t>
      </w:r>
      <w:ins w:id="141" w:author="Microsoft Office User" w:date="2017-01-27T15:37:00Z">
        <w:r w:rsidR="00C45E63">
          <w:t xml:space="preserve"> supply</w:t>
        </w:r>
      </w:ins>
      <w:del w:id="142" w:author="Microsoft Office User" w:date="2017-01-27T15:37:00Z">
        <w:r w:rsidR="009C5D0E" w:rsidDel="00C45E63">
          <w:delText>s</w:delText>
        </w:r>
      </w:del>
      <w:r w:rsidR="009C5D0E">
        <w:t xml:space="preserve"> before </w:t>
      </w:r>
      <w:r w:rsidR="005F742C">
        <w:t xml:space="preserve">it is </w:t>
      </w:r>
      <w:r w:rsidR="009C5D0E">
        <w:t>unable to maintain ess</w:t>
      </w:r>
      <w:r w:rsidR="00000BAD">
        <w:t>ential fatty acid stoichiometry?</w:t>
      </w:r>
      <w:r w:rsidR="009C5D0E">
        <w:t xml:space="preserve"> Secon</w:t>
      </w:r>
      <w:r w:rsidR="005F742C">
        <w:t>d</w:t>
      </w:r>
      <w:r w:rsidR="009C5D0E">
        <w:t xml:space="preserve">, what are the potential consequences of essential fatty acid deficiency </w:t>
      </w:r>
      <w:commentRangeStart w:id="143"/>
      <w:commentRangeStart w:id="144"/>
      <w:commentRangeStart w:id="145"/>
      <w:del w:id="146" w:author="Peter Euclide" w:date="2017-05-24T21:01:00Z">
        <w:r w:rsidR="009C5D0E" w:rsidDel="00376B60">
          <w:delText xml:space="preserve">through </w:delText>
        </w:r>
      </w:del>
      <w:ins w:id="147" w:author="Peter Euclide" w:date="2017-05-24T21:01:00Z">
        <w:r w:rsidR="00376B60">
          <w:t xml:space="preserve">over </w:t>
        </w:r>
      </w:ins>
      <w:r w:rsidR="009C5D0E">
        <w:t>time</w:t>
      </w:r>
      <w:commentRangeEnd w:id="143"/>
      <w:r w:rsidR="00085457">
        <w:rPr>
          <w:rStyle w:val="CommentReference"/>
        </w:rPr>
        <w:commentReference w:id="143"/>
      </w:r>
      <w:commentRangeEnd w:id="144"/>
      <w:r w:rsidR="00376B60">
        <w:rPr>
          <w:rStyle w:val="CommentReference"/>
        </w:rPr>
        <w:commentReference w:id="144"/>
      </w:r>
      <w:r w:rsidR="009C5D0E">
        <w:t xml:space="preserve">? </w:t>
      </w:r>
      <w:commentRangeEnd w:id="145"/>
      <w:r w:rsidR="00C45E63">
        <w:rPr>
          <w:rStyle w:val="CommentReference"/>
        </w:rPr>
        <w:commentReference w:id="145"/>
      </w:r>
      <w:r w:rsidR="009C5D0E">
        <w:t xml:space="preserve">These two questions are intertwined, and </w:t>
      </w:r>
      <w:del w:id="148" w:author="Peter Euclide" w:date="2017-05-24T20:59:00Z">
        <w:r w:rsidR="009C5D0E" w:rsidDel="00376B60">
          <w:delText xml:space="preserve">come with multiple levels </w:delText>
        </w:r>
        <w:commentRangeStart w:id="149"/>
        <w:r w:rsidR="009C5D0E" w:rsidDel="00376B60">
          <w:delText>uncertainty</w:delText>
        </w:r>
        <w:commentRangeEnd w:id="149"/>
        <w:r w:rsidR="00F31F7C" w:rsidDel="00376B60">
          <w:rPr>
            <w:rStyle w:val="CommentReference"/>
          </w:rPr>
          <w:commentReference w:id="149"/>
        </w:r>
      </w:del>
      <w:ins w:id="150" w:author="Peter Euclide" w:date="2017-05-24T20:59:00Z">
        <w:r w:rsidR="00376B60">
          <w:t>confounded in nature by</w:t>
        </w:r>
      </w:ins>
      <w:del w:id="151" w:author="Peter Euclide" w:date="2017-05-24T20:59:00Z">
        <w:r w:rsidR="005F742C" w:rsidDel="00376B60">
          <w:delText>,</w:delText>
        </w:r>
      </w:del>
      <w:r w:rsidR="005F742C">
        <w:t xml:space="preserve"> </w:t>
      </w:r>
      <w:del w:id="152" w:author="Peter Euclide" w:date="2017-05-24T20:59:00Z">
        <w:r w:rsidR="005F742C" w:rsidDel="00376B60">
          <w:delText xml:space="preserve">including </w:delText>
        </w:r>
      </w:del>
      <w:r w:rsidR="005F742C">
        <w:t xml:space="preserve">variations in </w:t>
      </w:r>
      <w:del w:id="153" w:author="Peter Euclide" w:date="2017-05-24T20:59:00Z">
        <w:r w:rsidR="005F742C" w:rsidDel="00376B60">
          <w:delText>both</w:delText>
        </w:r>
        <w:r w:rsidR="00000BAD" w:rsidDel="00376B60">
          <w:delText xml:space="preserve"> </w:delText>
        </w:r>
      </w:del>
      <w:r w:rsidR="00000BAD">
        <w:t>organism</w:t>
      </w:r>
      <w:r w:rsidR="004E7D30">
        <w:t xml:space="preserve"> (</w:t>
      </w:r>
      <w:ins w:id="154" w:author="Microsoft Office User" w:date="2017-01-27T15:39:00Z">
        <w:r w:rsidR="00362C8D" w:rsidRPr="00313625">
          <w:rPr>
            <w:i/>
          </w:rPr>
          <w:t>i.e</w:t>
        </w:r>
        <w:r w:rsidR="00362C8D">
          <w:t xml:space="preserve">., </w:t>
        </w:r>
      </w:ins>
      <w:del w:id="155" w:author="Microsoft Office User" w:date="2017-01-27T15:39:00Z">
        <w:r w:rsidR="004E7D30" w:rsidDel="00362C8D">
          <w:delText xml:space="preserve">such as </w:delText>
        </w:r>
      </w:del>
      <w:r w:rsidR="00587644">
        <w:t>local adaptation)</w:t>
      </w:r>
      <w:r w:rsidR="004E7D30">
        <w:t xml:space="preserve"> and environmental</w:t>
      </w:r>
      <w:r w:rsidR="00587644">
        <w:t xml:space="preserve"> (</w:t>
      </w:r>
      <w:del w:id="156" w:author="Microsoft Office User" w:date="2017-01-27T15:38:00Z">
        <w:r w:rsidR="00587644" w:rsidRPr="00362C8D" w:rsidDel="00362C8D">
          <w:rPr>
            <w:i/>
            <w:rPrChange w:id="157" w:author="Microsoft Office User" w:date="2017-01-27T15:39:00Z">
              <w:rPr/>
            </w:rPrChange>
          </w:rPr>
          <w:delText>such as</w:delText>
        </w:r>
      </w:del>
      <w:ins w:id="158" w:author="Microsoft Office User" w:date="2017-01-27T15:38:00Z">
        <w:r w:rsidR="00362C8D" w:rsidRPr="00362C8D">
          <w:rPr>
            <w:i/>
            <w:rPrChange w:id="159" w:author="Microsoft Office User" w:date="2017-01-27T15:39:00Z">
              <w:rPr/>
            </w:rPrChange>
          </w:rPr>
          <w:t>i.e</w:t>
        </w:r>
        <w:r w:rsidR="00362C8D">
          <w:t xml:space="preserve">., </w:t>
        </w:r>
      </w:ins>
      <w:del w:id="160" w:author="Microsoft Office User" w:date="2017-01-27T15:39:00Z">
        <w:r w:rsidR="00587644" w:rsidDel="00362C8D">
          <w:delText xml:space="preserve"> </w:delText>
        </w:r>
      </w:del>
      <w:r w:rsidR="00587644">
        <w:t>temperature)</w:t>
      </w:r>
      <w:r w:rsidR="005F742C">
        <w:t xml:space="preserve">. </w:t>
      </w:r>
      <w:ins w:id="161" w:author="Peter Euclide" w:date="2017-05-25T00:59:00Z">
        <w:r w:rsidR="00F94B32">
          <w:t>Additionally</w:t>
        </w:r>
      </w:ins>
      <w:ins w:id="162" w:author="Peter Euclide" w:date="2017-05-25T00:58:00Z">
        <w:r w:rsidR="00F94B32">
          <w:t>, to apply findings to the field</w:t>
        </w:r>
      </w:ins>
      <w:ins w:id="163" w:author="Peter Euclide" w:date="2017-05-25T01:00:00Z">
        <w:r w:rsidR="00F94B32">
          <w:t>,</w:t>
        </w:r>
      </w:ins>
      <w:ins w:id="164" w:author="Peter Euclide" w:date="2017-05-25T00:58:00Z">
        <w:r w:rsidR="00F94B32">
          <w:t xml:space="preserve"> specific tracers of dietary stress must be identified to </w:t>
        </w:r>
      </w:ins>
      <w:ins w:id="165" w:author="Peter Euclide" w:date="2017-05-25T01:00:00Z">
        <w:r w:rsidR="00F94B32">
          <w:t xml:space="preserve">efficiently assess stress in natural </w:t>
        </w:r>
      </w:ins>
      <w:ins w:id="166" w:author="Peter Euclide" w:date="2017-05-25T01:01:00Z">
        <w:r w:rsidR="00F94B32">
          <w:t>communities</w:t>
        </w:r>
      </w:ins>
      <w:ins w:id="167" w:author="Peter Euclide" w:date="2017-05-25T01:00:00Z">
        <w:r w:rsidR="00F94B32">
          <w:t>.</w:t>
        </w:r>
      </w:ins>
      <w:ins w:id="168" w:author="Peter Euclide" w:date="2017-05-25T00:58:00Z">
        <w:r w:rsidR="00F94B32">
          <w:t xml:space="preserve"> </w:t>
        </w:r>
      </w:ins>
      <w:del w:id="169" w:author="Peter Euclide" w:date="2017-05-24T21:00:00Z">
        <w:r w:rsidR="005F742C" w:rsidDel="00376B60">
          <w:delText xml:space="preserve">Removing </w:delText>
        </w:r>
      </w:del>
      <w:ins w:id="170" w:author="Peter Euclide" w:date="2017-05-24T21:00:00Z">
        <w:r w:rsidR="00376B60">
          <w:t xml:space="preserve">Controlling for </w:t>
        </w:r>
      </w:ins>
      <w:del w:id="171" w:author="Peter Euclide" w:date="2017-05-24T21:00:00Z">
        <w:r w:rsidR="005F742C" w:rsidDel="00376B60">
          <w:delText xml:space="preserve">such </w:delText>
        </w:r>
      </w:del>
      <w:ins w:id="172" w:author="Peter Euclide" w:date="2017-05-24T21:00:00Z">
        <w:r w:rsidR="00376B60">
          <w:t xml:space="preserve">these </w:t>
        </w:r>
      </w:ins>
      <w:commentRangeStart w:id="173"/>
      <w:del w:id="174" w:author="Peter Euclide" w:date="2017-05-24T21:00:00Z">
        <w:r w:rsidR="00455748" w:rsidDel="00376B60">
          <w:delText>uncertainties</w:delText>
        </w:r>
        <w:r w:rsidR="004E7D30" w:rsidDel="00376B60">
          <w:delText xml:space="preserve"> </w:delText>
        </w:r>
      </w:del>
      <w:commentRangeEnd w:id="173"/>
      <w:ins w:id="175" w:author="Peter Euclide" w:date="2017-05-24T21:00:00Z">
        <w:r w:rsidR="00376B60">
          <w:t xml:space="preserve">confounds </w:t>
        </w:r>
      </w:ins>
      <w:r w:rsidR="00F31F7C">
        <w:rPr>
          <w:rStyle w:val="CommentReference"/>
        </w:rPr>
        <w:commentReference w:id="173"/>
      </w:r>
      <w:ins w:id="176" w:author="Peter Euclide" w:date="2017-05-24T21:02:00Z">
        <w:r w:rsidR="00376B60">
          <w:t xml:space="preserve">by </w:t>
        </w:r>
      </w:ins>
      <w:r w:rsidR="00000BAD">
        <w:t xml:space="preserve">using </w:t>
      </w:r>
      <w:ins w:id="177" w:author="Peter Euclide" w:date="2017-05-24T21:02:00Z">
        <w:r w:rsidR="00376B60">
          <w:t xml:space="preserve">experimental conditions and </w:t>
        </w:r>
      </w:ins>
      <w:r w:rsidR="00000BAD">
        <w:t xml:space="preserve">model organisms </w:t>
      </w:r>
      <w:del w:id="178" w:author="Peter Euclide" w:date="2017-05-24T21:04:00Z">
        <w:r w:rsidR="00000BAD" w:rsidDel="006572CD">
          <w:delText>as a guide</w:delText>
        </w:r>
      </w:del>
      <w:ins w:id="179" w:author="Peter Euclide" w:date="2017-05-24T21:05:00Z">
        <w:r w:rsidR="006572CD">
          <w:t>will help</w:t>
        </w:r>
      </w:ins>
      <w:del w:id="180" w:author="Peter Euclide" w:date="2017-05-24T21:05:00Z">
        <w:r w:rsidR="004E7D30" w:rsidDel="006572CD">
          <w:delText xml:space="preserve">, </w:delText>
        </w:r>
        <w:r w:rsidR="005F742C" w:rsidDel="006572CD">
          <w:delText>however,</w:delText>
        </w:r>
      </w:del>
      <w:r w:rsidR="005F742C">
        <w:t xml:space="preserve"> </w:t>
      </w:r>
      <w:del w:id="181" w:author="Peter Euclide" w:date="2017-05-24T21:03:00Z">
        <w:r w:rsidR="005F742C" w:rsidDel="00376B60">
          <w:delText xml:space="preserve">provides opportunities </w:delText>
        </w:r>
      </w:del>
      <w:r w:rsidR="005F742C">
        <w:t xml:space="preserve">to </w:t>
      </w:r>
      <w:del w:id="182" w:author="Peter Euclide" w:date="2017-05-24T21:03:00Z">
        <w:r w:rsidR="005F742C" w:rsidDel="00376B60">
          <w:delText>more efficiently</w:delText>
        </w:r>
      </w:del>
      <w:ins w:id="183" w:author="Peter Euclide" w:date="2017-05-24T21:03:00Z">
        <w:r w:rsidR="00376B60">
          <w:t>accurately</w:t>
        </w:r>
      </w:ins>
      <w:r w:rsidR="005F742C">
        <w:t xml:space="preserve"> predict </w:t>
      </w:r>
      <w:ins w:id="184" w:author="Peter Euclide" w:date="2017-05-24T21:03:00Z">
        <w:r w:rsidR="00376B60">
          <w:t xml:space="preserve">the </w:t>
        </w:r>
      </w:ins>
      <w:ins w:id="185" w:author="Stockwell" w:date="2017-01-23T13:07:00Z">
        <w:r w:rsidR="009848CC">
          <w:t xml:space="preserve">impacts of </w:t>
        </w:r>
        <w:del w:id="186" w:author="Microsoft Office User" w:date="2017-01-27T15:40:00Z">
          <w:r w:rsidR="009848CC" w:rsidDel="00DE233A">
            <w:delText>reduced</w:delText>
          </w:r>
        </w:del>
      </w:ins>
      <w:ins w:id="187" w:author="Microsoft Office User" w:date="2017-01-27T15:40:00Z">
        <w:r w:rsidR="00DE233A">
          <w:t>low</w:t>
        </w:r>
      </w:ins>
      <w:ins w:id="188" w:author="Stockwell" w:date="2017-01-23T13:07:00Z">
        <w:r w:rsidR="009848CC">
          <w:t xml:space="preserve"> </w:t>
        </w:r>
      </w:ins>
      <w:ins w:id="189" w:author="Stockwell" w:date="2017-01-23T13:08:00Z">
        <w:r w:rsidR="009848CC">
          <w:t xml:space="preserve">diet </w:t>
        </w:r>
      </w:ins>
      <w:ins w:id="190" w:author="Stockwell" w:date="2017-01-23T13:07:00Z">
        <w:r w:rsidR="009848CC">
          <w:t xml:space="preserve">quality </w:t>
        </w:r>
      </w:ins>
      <w:ins w:id="191" w:author="Stockwell" w:date="2017-01-23T13:08:00Z">
        <w:r w:rsidR="009848CC">
          <w:t>resulting from shifts in prey resources</w:t>
        </w:r>
      </w:ins>
      <w:ins w:id="192" w:author="Peter Euclide" w:date="2017-05-25T01:01:00Z">
        <w:r w:rsidR="00F94B32">
          <w:t xml:space="preserve"> while allowing for the evaluation of potential tracers </w:t>
        </w:r>
      </w:ins>
      <w:ins w:id="193" w:author="Peter Euclide" w:date="2017-05-25T01:02:00Z">
        <w:r w:rsidR="00F94B32">
          <w:t>that correlate with dietary stress</w:t>
        </w:r>
      </w:ins>
      <w:ins w:id="194" w:author="Peter Euclide" w:date="2017-05-24T21:07:00Z">
        <w:r w:rsidR="00452A41">
          <w:t>.</w:t>
        </w:r>
      </w:ins>
      <w:ins w:id="195" w:author="Stockwell" w:date="2017-01-23T13:07:00Z">
        <w:del w:id="196" w:author="Peter Euclide" w:date="2017-05-24T21:07:00Z">
          <w:r w:rsidR="009848CC" w:rsidDel="00452A41">
            <w:delText>,</w:delText>
          </w:r>
        </w:del>
        <w:r w:rsidR="009848CC">
          <w:t xml:space="preserve"> </w:t>
        </w:r>
        <w:del w:id="197" w:author="Peter Euclide" w:date="2017-05-24T21:15:00Z">
          <w:r w:rsidR="009848CC" w:rsidDel="00950BFD">
            <w:delText xml:space="preserve">and </w:delText>
          </w:r>
        </w:del>
      </w:ins>
      <w:del w:id="198" w:author="Peter Euclide" w:date="2017-05-24T21:15:00Z">
        <w:r w:rsidR="005F742C" w:rsidDel="00950BFD">
          <w:delText>which species and populations might be at risk for diminished health due to decreased food quality</w:delText>
        </w:r>
      </w:del>
      <w:ins w:id="199" w:author="Stockwell" w:date="2017-01-23T13:08:00Z">
        <w:del w:id="200" w:author="Peter Euclide" w:date="2017-05-24T21:15:00Z">
          <w:r w:rsidR="009848CC" w:rsidDel="00950BFD">
            <w:delText>such shifts</w:delText>
          </w:r>
        </w:del>
      </w:ins>
      <w:del w:id="201" w:author="Peter Euclide" w:date="2017-05-24T21:15:00Z">
        <w:r w:rsidR="005F742C" w:rsidDel="00950BFD">
          <w:delText>.</w:delText>
        </w:r>
      </w:del>
    </w:p>
    <w:p w14:paraId="5289FB9F" w14:textId="12DC0CC3" w:rsidR="003F4A30" w:rsidRDefault="003B36E9" w:rsidP="002A505C">
      <w:pPr>
        <w:spacing w:line="480" w:lineRule="auto"/>
        <w:ind w:firstLine="360"/>
      </w:pPr>
      <w:r>
        <w:t>Z</w:t>
      </w:r>
      <w:r w:rsidR="00D55CF0">
        <w:t>ebrafish</w:t>
      </w:r>
      <w:r>
        <w:t xml:space="preserve">, </w:t>
      </w:r>
      <w:r w:rsidR="008437CB">
        <w:rPr>
          <w:i/>
        </w:rPr>
        <w:t>Danio rario</w:t>
      </w:r>
      <w:r>
        <w:rPr>
          <w:i/>
        </w:rPr>
        <w:t xml:space="preserve"> </w:t>
      </w:r>
      <w:r w:rsidRPr="003B36E9">
        <w:t>(Hamilton, 1822)</w:t>
      </w:r>
      <w:r w:rsidR="008437CB">
        <w:t xml:space="preserve">, </w:t>
      </w:r>
      <w:ins w:id="202" w:author="Peter Euclide" w:date="2017-05-24T21:17:00Z">
        <w:r w:rsidR="00C31712">
          <w:t xml:space="preserve">is </w:t>
        </w:r>
      </w:ins>
      <w:r w:rsidR="008437CB">
        <w:t xml:space="preserve">a </w:t>
      </w:r>
      <w:commentRangeStart w:id="203"/>
      <w:r w:rsidR="008437CB">
        <w:t>model organism</w:t>
      </w:r>
      <w:ins w:id="204" w:author="Peter Euclide" w:date="2017-05-24T21:17:00Z">
        <w:r w:rsidR="00C31712">
          <w:t xml:space="preserve"> </w:t>
        </w:r>
      </w:ins>
      <w:ins w:id="205" w:author="Peter Euclide" w:date="2017-05-24T21:18:00Z">
        <w:r w:rsidR="00C31712">
          <w:t>increasingly being used in fatty acid research</w:t>
        </w:r>
      </w:ins>
      <w:r w:rsidR="008437CB">
        <w:t xml:space="preserve"> </w:t>
      </w:r>
      <w:commentRangeEnd w:id="203"/>
      <w:r w:rsidR="00DE233A">
        <w:rPr>
          <w:rStyle w:val="CommentReference"/>
        </w:rPr>
        <w:commentReference w:id="203"/>
      </w:r>
      <w:r w:rsidR="00446AA7">
        <w:fldChar w:fldCharType="begin">
          <w:fldData xml:space="preserve">PEVuZE5vdGU+PENpdGU+PEF1dGhvcj5Iw7ZsdHTDpC1WdW9yaTwvQXV0aG9yPjxZZWFyPjIwMTA8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</w:fldData>
        </w:fldChar>
      </w:r>
      <w:r w:rsidR="008F112F">
        <w:instrText xml:space="preserve"> ADDIN EN.CITE </w:instrText>
      </w:r>
      <w:r w:rsidR="00446AA7">
        <w:fldChar w:fldCharType="begin">
          <w:fldData xml:space="preserve">PEVuZE5vdGU+PENpdGU+PEF1dGhvcj5Iw7ZsdHTDpC1WdW9yaTwvQXV0aG9yPjxZZWFyPjIwMTA8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</w:fldData>
        </w:fldChar>
      </w:r>
      <w:r w:rsidR="008F112F">
        <w:instrText xml:space="preserve"> ADDIN EN.CITE.DATA </w:instrText>
      </w:r>
      <w:r w:rsidR="00446AA7">
        <w:fldChar w:fldCharType="end"/>
      </w:r>
      <w:r w:rsidR="00446AA7">
        <w:fldChar w:fldCharType="separate"/>
      </w:r>
      <w:r w:rsidR="008F112F">
        <w:rPr>
          <w:noProof/>
        </w:rPr>
        <w:t>(</w:t>
      </w:r>
      <w:hyperlink w:anchor="_ENREF_8" w:tooltip="Hölttä-Vuori, 2010 #858" w:history="1">
        <w:r w:rsidR="008F112F">
          <w:rPr>
            <w:noProof/>
          </w:rPr>
          <w:t>Hölttä-Vuori</w:t>
        </w:r>
        <w:r w:rsidR="008F112F" w:rsidRPr="008F112F">
          <w:rPr>
            <w:i/>
            <w:noProof/>
          </w:rPr>
          <w:t xml:space="preserve"> et al.</w:t>
        </w:r>
        <w:r w:rsidR="008F112F">
          <w:rPr>
            <w:noProof/>
          </w:rPr>
          <w:t>, 2010</w:t>
        </w:r>
      </w:hyperlink>
      <w:r w:rsidR="008F112F">
        <w:rPr>
          <w:noProof/>
        </w:rPr>
        <w:t xml:space="preserve">; </w:t>
      </w:r>
      <w:hyperlink w:anchor="_ENREF_10" w:tooltip="Miyares, 2014 #861" w:history="1">
        <w:r w:rsidR="008F112F">
          <w:rPr>
            <w:noProof/>
          </w:rPr>
          <w:t>Miyares</w:t>
        </w:r>
        <w:r w:rsidR="008F112F" w:rsidRPr="008F112F">
          <w:rPr>
            <w:i/>
            <w:noProof/>
          </w:rPr>
          <w:t xml:space="preserve"> et al.</w:t>
        </w:r>
        <w:r w:rsidR="008F112F">
          <w:rPr>
            <w:noProof/>
          </w:rPr>
          <w:t>, 2014</w:t>
        </w:r>
      </w:hyperlink>
      <w:r w:rsidR="008F112F">
        <w:rPr>
          <w:noProof/>
        </w:rPr>
        <w:t>)</w:t>
      </w:r>
      <w:r w:rsidR="00446AA7">
        <w:fldChar w:fldCharType="end"/>
      </w:r>
      <w:ins w:id="206" w:author="Peter Euclide" w:date="2017-05-24T21:18:00Z">
        <w:r w:rsidR="00C31712">
          <w:t xml:space="preserve">. </w:t>
        </w:r>
      </w:ins>
      <w:ins w:id="207" w:author="Peter Euclide" w:date="2017-05-24T21:21:00Z">
        <w:r w:rsidR="009548DE">
          <w:t>Using</w:t>
        </w:r>
      </w:ins>
      <w:ins w:id="208" w:author="Peter Euclide" w:date="2017-05-24T21:19:00Z">
        <w:r w:rsidR="009548DE">
          <w:t xml:space="preserve"> zebrafish</w:t>
        </w:r>
      </w:ins>
      <w:del w:id="209" w:author="Peter Euclide" w:date="2017-05-24T21:18:00Z">
        <w:r w:rsidR="008437CB" w:rsidDel="00C31712">
          <w:delText>,</w:delText>
        </w:r>
      </w:del>
      <w:r w:rsidR="008437CB">
        <w:t xml:space="preserve"> </w:t>
      </w:r>
      <w:ins w:id="210" w:author="Peter Euclide" w:date="2017-05-24T21:21:00Z">
        <w:r w:rsidR="009548DE">
          <w:t xml:space="preserve">as a model, the impact of a shift in baseline fatty acid on higher trophic levels was </w:t>
        </w:r>
      </w:ins>
      <w:del w:id="211" w:author="Peter Euclide" w:date="2017-05-24T21:22:00Z">
        <w:r w:rsidDel="009548DE">
          <w:delText xml:space="preserve">were used </w:delText>
        </w:r>
        <w:r w:rsidR="00151EC0" w:rsidDel="009548DE">
          <w:delText>to</w:delText>
        </w:r>
        <w:r w:rsidR="00C10E3A" w:rsidDel="009548DE">
          <w:delText xml:space="preserve"> </w:delText>
        </w:r>
      </w:del>
      <w:r w:rsidR="00C10E3A">
        <w:t>experimentally simulate</w:t>
      </w:r>
      <w:ins w:id="212" w:author="Peter Euclide" w:date="2017-05-24T21:22:00Z">
        <w:r w:rsidR="009548DE">
          <w:t>d</w:t>
        </w:r>
      </w:ins>
      <w:r w:rsidR="00C10E3A">
        <w:t xml:space="preserve"> </w:t>
      </w:r>
      <w:del w:id="213" w:author="Peter Euclide" w:date="2017-05-24T21:22:00Z">
        <w:r w:rsidR="00C10E3A" w:rsidDel="009548DE">
          <w:delText>the impacts of a shift in baseline fatty acids up the food web and</w:delText>
        </w:r>
      </w:del>
      <w:ins w:id="214" w:author="Peter Euclide" w:date="2017-05-24T21:22:00Z">
        <w:r w:rsidR="009548DE">
          <w:t>to</w:t>
        </w:r>
      </w:ins>
      <w:r w:rsidR="00C10E3A">
        <w:t xml:space="preserve"> explore the potential or</w:t>
      </w:r>
      <w:r w:rsidR="00ED7ECA">
        <w:t xml:space="preserve">ganism-level effects on </w:t>
      </w:r>
      <w:ins w:id="215" w:author="Peter Euclide" w:date="2017-05-24T21:22:00Z">
        <w:r w:rsidR="009548DE">
          <w:t xml:space="preserve">fatty acid composition and </w:t>
        </w:r>
      </w:ins>
      <w:r w:rsidR="00ED7ECA">
        <w:t>physi</w:t>
      </w:r>
      <w:r w:rsidR="00C10E3A">
        <w:t>ological performance.</w:t>
      </w:r>
      <w:r w:rsidR="00151EC0">
        <w:t xml:space="preserve"> </w:t>
      </w:r>
      <w:ins w:id="216" w:author="Peter Euclide" w:date="2017-05-24T21:23:00Z">
        <w:r w:rsidR="004819CA">
          <w:t xml:space="preserve">Fish were fed </w:t>
        </w:r>
      </w:ins>
      <w:del w:id="217" w:author="Stockwell" w:date="2017-01-23T12:51:00Z">
        <w:r w:rsidR="00F939D5" w:rsidDel="0054261B">
          <w:delText>T</w:delText>
        </w:r>
        <w:r w:rsidR="00D66E51" w:rsidDel="0054261B">
          <w:delText>his stud</w:delText>
        </w:r>
        <w:r w:rsidR="00F939D5" w:rsidDel="0054261B">
          <w:delText>y employs the</w:delText>
        </w:r>
      </w:del>
      <w:del w:id="218" w:author="Stockwell" w:date="2017-01-23T12:52:00Z">
        <w:r w:rsidR="00D66E51" w:rsidDel="0054261B">
          <w:delText xml:space="preserve"> use </w:delText>
        </w:r>
      </w:del>
      <w:del w:id="219" w:author="Stockwell" w:date="2017-01-23T12:51:00Z">
        <w:r w:rsidR="00F939D5" w:rsidDel="0054261B">
          <w:delText xml:space="preserve">of </w:delText>
        </w:r>
      </w:del>
      <w:del w:id="220" w:author="Stockwell" w:date="2017-01-23T12:52:00Z">
        <w:r w:rsidR="00D66E51" w:rsidDel="0054261B">
          <w:delText>m</w:delText>
        </w:r>
      </w:del>
      <w:ins w:id="221" w:author="Peter Euclide" w:date="2017-05-24T21:23:00Z">
        <w:r w:rsidR="004819CA">
          <w:t>m</w:t>
        </w:r>
      </w:ins>
      <w:ins w:id="222" w:author="Stockwell" w:date="2017-01-23T12:52:00Z">
        <w:del w:id="223" w:author="Peter Euclide" w:date="2017-05-24T21:23:00Z">
          <w:r w:rsidR="0054261B" w:rsidDel="004819CA">
            <w:delText>M</w:delText>
          </w:r>
        </w:del>
      </w:ins>
      <w:r w:rsidR="00D66E51">
        <w:t>anufactured diets</w:t>
      </w:r>
      <w:r w:rsidR="00000BAD">
        <w:t>,</w:t>
      </w:r>
      <w:r w:rsidR="00D66E51">
        <w:t xml:space="preserve"> which</w:t>
      </w:r>
      <w:r w:rsidR="00E87051">
        <w:t xml:space="preserve"> </w:t>
      </w:r>
      <w:r w:rsidR="00D66E51">
        <w:t>varied only in their fatty acid content</w:t>
      </w:r>
      <w:ins w:id="224" w:author="Stockwell" w:date="2017-01-23T12:51:00Z">
        <w:r w:rsidR="0054261B">
          <w:t>,</w:t>
        </w:r>
      </w:ins>
      <w:r w:rsidR="00D66E51">
        <w:t xml:space="preserve"> </w:t>
      </w:r>
      <w:ins w:id="225" w:author="Stockwell" w:date="2017-01-23T12:52:00Z">
        <w:del w:id="226" w:author="Peter Euclide" w:date="2017-05-24T21:23:00Z">
          <w:r w:rsidR="0054261B" w:rsidDel="004819CA">
            <w:delText xml:space="preserve">were used </w:delText>
          </w:r>
        </w:del>
      </w:ins>
      <w:del w:id="227" w:author="Peter Euclide" w:date="2017-05-24T21:23:00Z">
        <w:r w:rsidR="00D66E51" w:rsidDel="004819CA">
          <w:delText xml:space="preserve">to evaluate the potential consequences of </w:delText>
        </w:r>
      </w:del>
      <w:ins w:id="228" w:author="Peter Euclide" w:date="2017-05-24T21:23:00Z">
        <w:r w:rsidR="004819CA">
          <w:t xml:space="preserve">simulating conditions similar to </w:t>
        </w:r>
      </w:ins>
      <w:r w:rsidR="00D66E51">
        <w:t>cyanobacteria</w:t>
      </w:r>
      <w:r w:rsidR="00E87051">
        <w:t xml:space="preserve"> blooms</w:t>
      </w:r>
      <w:del w:id="229" w:author="Peter Euclide" w:date="2017-05-24T21:24:00Z">
        <w:r w:rsidR="00D66E51" w:rsidDel="004819CA">
          <w:delText xml:space="preserve"> on secondary consumer health through decreased diet quality</w:delText>
        </w:r>
      </w:del>
      <w:r w:rsidR="00D66E51">
        <w:t xml:space="preserve">. </w:t>
      </w:r>
      <w:commentRangeStart w:id="230"/>
      <w:del w:id="231" w:author="Stockwell" w:date="2017-01-23T12:51:00Z">
        <w:r w:rsidR="00F678AF" w:rsidDel="0054261B">
          <w:delText xml:space="preserve"> </w:delText>
        </w:r>
      </w:del>
      <w:r>
        <w:t xml:space="preserve">The </w:t>
      </w:r>
      <w:del w:id="232" w:author="Stockwell" w:date="2017-01-23T12:53:00Z">
        <w:r w:rsidDel="0054261B">
          <w:delText xml:space="preserve">goals of this </w:delText>
        </w:r>
      </w:del>
      <w:r>
        <w:t xml:space="preserve">study </w:t>
      </w:r>
      <w:ins w:id="233" w:author="Stockwell" w:date="2017-01-23T12:53:00Z">
        <w:r w:rsidR="0054261B">
          <w:t>was designed</w:t>
        </w:r>
      </w:ins>
      <w:del w:id="234" w:author="Stockwell" w:date="2017-01-23T12:53:00Z">
        <w:r w:rsidDel="0054261B">
          <w:delText>were</w:delText>
        </w:r>
      </w:del>
      <w:r>
        <w:t xml:space="preserve"> to test the </w:t>
      </w:r>
      <w:r w:rsidR="00F678AF">
        <w:t>hypothesi</w:t>
      </w:r>
      <w:r>
        <w:t>s</w:t>
      </w:r>
      <w:r w:rsidR="00F678AF">
        <w:t xml:space="preserve"> that</w:t>
      </w:r>
      <w:r w:rsidR="00E87051">
        <w:t xml:space="preserve"> fish consuming</w:t>
      </w:r>
      <w:r w:rsidR="00810B0A">
        <w:t xml:space="preserve"> diets</w:t>
      </w:r>
      <w:del w:id="235" w:author="Stockwell" w:date="2017-01-23T12:53:00Z">
        <w:r w:rsidDel="0054261B">
          <w:delText>,</w:delText>
        </w:r>
        <w:r w:rsidR="00810B0A" w:rsidDel="0054261B">
          <w:delText xml:space="preserve"> which were</w:delText>
        </w:r>
      </w:del>
      <w:r w:rsidR="00810B0A">
        <w:t xml:space="preserve"> deficient in DHA, EPA and ARA, but still contain</w:t>
      </w:r>
      <w:ins w:id="236" w:author="Stockwell" w:date="2017-01-23T12:53:00Z">
        <w:r w:rsidR="009848CC">
          <w:t>ing</w:t>
        </w:r>
      </w:ins>
      <w:r w:rsidR="00810B0A">
        <w:t xml:space="preserve"> LA and ALA, would experience decrease</w:t>
      </w:r>
      <w:ins w:id="237" w:author="Stockwell" w:date="2017-01-23T12:54:00Z">
        <w:r w:rsidR="0054261B">
          <w:t>d</w:t>
        </w:r>
      </w:ins>
      <w:del w:id="238" w:author="Stockwell" w:date="2017-01-23T12:54:00Z">
        <w:r w:rsidR="00810B0A" w:rsidDel="0054261B">
          <w:delText>s in</w:delText>
        </w:r>
      </w:del>
      <w:r w:rsidR="00810B0A">
        <w:t xml:space="preserve"> metabolic efficiency </w:t>
      </w:r>
      <w:del w:id="239" w:author="Stockwell" w:date="2017-01-23T12:54:00Z">
        <w:r w:rsidR="00810B0A" w:rsidDel="0054261B">
          <w:delText xml:space="preserve">as reflected </w:delText>
        </w:r>
      </w:del>
      <w:r w:rsidR="00810B0A">
        <w:t xml:space="preserve">in </w:t>
      </w:r>
      <w:ins w:id="240" w:author="Stockwell" w:date="2017-01-23T12:54:00Z">
        <w:r w:rsidR="0054261B">
          <w:t xml:space="preserve">terms of </w:t>
        </w:r>
      </w:ins>
      <w:r w:rsidR="00810B0A">
        <w:t>respiration and swim</w:t>
      </w:r>
      <w:ins w:id="241" w:author="Stockwell" w:date="2017-01-23T12:54:00Z">
        <w:r w:rsidR="0054261B">
          <w:t>ming</w:t>
        </w:r>
      </w:ins>
      <w:r w:rsidR="00810B0A">
        <w:t xml:space="preserve"> performance</w:t>
      </w:r>
      <w:commentRangeEnd w:id="230"/>
      <w:r w:rsidR="007D76CA">
        <w:rPr>
          <w:rStyle w:val="CommentReference"/>
        </w:rPr>
        <w:commentReference w:id="230"/>
      </w:r>
      <w:r>
        <w:t xml:space="preserve">. </w:t>
      </w:r>
      <w:ins w:id="242" w:author="Stockwell" w:date="2017-01-23T12:54:00Z">
        <w:r w:rsidR="0054261B">
          <w:t xml:space="preserve">The study </w:t>
        </w:r>
      </w:ins>
      <w:del w:id="243" w:author="Stockwell" w:date="2017-01-23T12:54:00Z">
        <w:r w:rsidDel="0054261B">
          <w:delText xml:space="preserve">It was </w:delText>
        </w:r>
      </w:del>
      <w:r>
        <w:t>also</w:t>
      </w:r>
      <w:r w:rsidR="00F939D5">
        <w:t xml:space="preserve"> </w:t>
      </w:r>
      <w:ins w:id="244" w:author="Stockwell" w:date="2017-01-23T12:54:00Z">
        <w:r w:rsidR="0054261B">
          <w:t xml:space="preserve">tested the </w:t>
        </w:r>
      </w:ins>
      <w:r w:rsidR="00F939D5">
        <w:t>hypothesi</w:t>
      </w:r>
      <w:ins w:id="245" w:author="Stockwell" w:date="2017-01-23T12:54:00Z">
        <w:r w:rsidR="0054261B">
          <w:t>s</w:t>
        </w:r>
      </w:ins>
      <w:del w:id="246" w:author="Stockwell" w:date="2017-01-23T12:54:00Z">
        <w:r w:rsidR="00F939D5" w:rsidDel="0054261B">
          <w:delText>zed</w:delText>
        </w:r>
      </w:del>
      <w:r w:rsidR="00F939D5">
        <w:t xml:space="preserve"> that</w:t>
      </w:r>
      <w:r w:rsidR="00810B0A">
        <w:t xml:space="preserve"> </w:t>
      </w:r>
      <w:ins w:id="247" w:author="Stockwell" w:date="2017-01-23T12:55:00Z">
        <w:r w:rsidR="003A4000">
          <w:t xml:space="preserve">in addition to an </w:t>
        </w:r>
      </w:ins>
      <w:del w:id="248" w:author="Stockwell" w:date="2017-01-23T12:55:00Z">
        <w:r w:rsidR="00810B0A" w:rsidDel="003A4000">
          <w:delText xml:space="preserve">along with </w:delText>
        </w:r>
      </w:del>
      <w:r w:rsidR="00810B0A">
        <w:t xml:space="preserve">altered EFA </w:t>
      </w:r>
      <w:del w:id="249" w:author="Stockwell" w:date="2017-01-23T12:55:00Z">
        <w:r w:rsidR="00810B0A" w:rsidDel="003A4000">
          <w:delText>stoichimotry</w:delText>
        </w:r>
      </w:del>
      <w:ins w:id="250" w:author="Stockwell" w:date="2017-01-23T12:55:00Z">
        <w:r w:rsidR="003A4000">
          <w:t>stoichiometry,</w:t>
        </w:r>
      </w:ins>
      <w:r w:rsidR="00F939D5">
        <w:t xml:space="preserve"> fish consuming </w:t>
      </w:r>
      <w:ins w:id="251" w:author="Stockwell" w:date="2017-01-23T12:55:00Z">
        <w:r w:rsidR="003A4000">
          <w:t>EFA-</w:t>
        </w:r>
      </w:ins>
      <w:r w:rsidR="00F939D5">
        <w:t>deficient diets</w:t>
      </w:r>
      <w:r w:rsidR="00810B0A">
        <w:t xml:space="preserve"> </w:t>
      </w:r>
      <w:r w:rsidR="00F939D5">
        <w:t xml:space="preserve">would </w:t>
      </w:r>
      <w:del w:id="252" w:author="Stockwell" w:date="2017-01-23T12:56:00Z">
        <w:r w:rsidR="00F939D5" w:rsidDel="003A4000">
          <w:delText xml:space="preserve">show </w:delText>
        </w:r>
      </w:del>
      <w:ins w:id="253" w:author="Stockwell" w:date="2017-01-23T12:56:00Z">
        <w:r w:rsidR="003A4000">
          <w:t xml:space="preserve">exhibit </w:t>
        </w:r>
      </w:ins>
      <w:r w:rsidR="00F939D5">
        <w:t>an</w:t>
      </w:r>
      <w:r w:rsidR="00810B0A">
        <w:t xml:space="preserve"> increase</w:t>
      </w:r>
      <w:ins w:id="254" w:author="Microsoft Office User" w:date="2017-01-27T15:43:00Z">
        <w:r w:rsidR="0000564D">
          <w:t>d concentration</w:t>
        </w:r>
      </w:ins>
      <w:r w:rsidR="00810B0A">
        <w:t xml:space="preserve"> in </w:t>
      </w:r>
      <w:ins w:id="255" w:author="Stockwell" w:date="2017-01-23T12:57:00Z">
        <w:r w:rsidR="003A4000">
          <w:t>m</w:t>
        </w:r>
      </w:ins>
      <w:del w:id="256" w:author="Stockwell" w:date="2017-01-23T12:57:00Z">
        <w:r w:rsidR="00810B0A" w:rsidDel="003A4000">
          <w:delText>M</w:delText>
        </w:r>
      </w:del>
      <w:r w:rsidR="00810B0A">
        <w:t>ead acid (C20:3 n-9)</w:t>
      </w:r>
      <w:ins w:id="257" w:author="Microsoft Office User" w:date="2017-01-27T15:43:00Z">
        <w:r w:rsidR="00E24C5C">
          <w:t xml:space="preserve"> where?</w:t>
        </w:r>
      </w:ins>
      <w:r w:rsidR="00810B0A">
        <w:t xml:space="preserve">, </w:t>
      </w:r>
      <w:del w:id="258" w:author="Stockwell" w:date="2017-01-23T12:56:00Z">
        <w:r w:rsidR="00810B0A" w:rsidDel="003A4000">
          <w:delText xml:space="preserve">which has been shown to be </w:delText>
        </w:r>
      </w:del>
      <w:r w:rsidR="00810B0A">
        <w:t xml:space="preserve">an </w:t>
      </w:r>
      <w:ins w:id="259" w:author="Peter Euclide" w:date="2017-05-25T01:02:00Z">
        <w:r w:rsidR="00F94B32">
          <w:t xml:space="preserve">known </w:t>
        </w:r>
      </w:ins>
      <w:r w:rsidR="00810B0A">
        <w:t xml:space="preserve">indicator of EFA deficiency </w:t>
      </w:r>
      <w:commentRangeStart w:id="260"/>
      <w:r w:rsidR="00446AA7">
        <w:fldChar w:fldCharType="begin"/>
      </w:r>
      <w:r w:rsidR="00446C63">
        <w:instrText xml:space="preserve"> ADDIN EN.CITE &lt;EndNote&gt;&lt;Cite&gt;&lt;Author&gt;Ahlgren&lt;/Author&gt;&lt;Year&gt;1992&lt;/Year&gt;&lt;RecNum&gt;292&lt;/RecNum&gt;&lt;DisplayText&gt;(Ahlgren&lt;style face="italic"&gt; et al.&lt;/style&gt;, 1992)&lt;/DisplayText&gt;&lt;record&gt;&lt;rec-number&gt;292&lt;/rec-number&gt;&lt;foreign-keys&gt;&lt;key app="EN" db-id="9w5at25f65waw4e02fmxdtfy5w9zwa2faw0v" timestamp="1417809544"&gt;292&lt;/key&gt;&lt;/foreign-keys&gt;&lt;ref-type name="Journal Article"&gt;17&lt;/ref-type&gt;&lt;contributors&gt;&lt;authors&gt;&lt;author&gt;Ahlgren, Gunnel&lt;/author&gt;&lt;author&gt;Gustafsson, Inga-Britt&lt;/author&gt;&lt;author&gt;Boberg, Merike&lt;/author&gt;&lt;/authors&gt;&lt;/contributors&gt;&lt;titles&gt;&lt;title&gt;Fatty acid content and chemical composition of freshwater microalgae&lt;/title&gt;&lt;secondary-title&gt;Journal of Phycology&lt;/secondary-title&gt;&lt;short-title&gt;Freshwater microalgae fatty acids&lt;/short-title&gt;&lt;/titles&gt;&lt;periodical&gt;&lt;full-title&gt;Journal of Phycology&lt;/full-title&gt;&lt;abbr-1&gt;J. Phycol.&lt;/abbr-1&gt;&lt;/periodical&gt;&lt;pages&gt;37-50&lt;/pages&gt;&lt;volume&gt;28&lt;/volume&gt;&lt;keywords&gt;&lt;keyword&gt;amino acids&lt;/keyword&gt;&lt;keyword&gt;carbon&lt;/keyword&gt;&lt;keyword&gt;chemical composition&lt;/keyword&gt;&lt;keyword&gt;Chlorophyta&lt;/keyword&gt;&lt;keyword&gt;Cyanophyta&lt;/keyword&gt;&lt;keyword&gt;fatty acids&lt;/keyword&gt;&lt;keyword&gt;flagellates&lt;/keyword&gt;&lt;keyword&gt;freshwater microalgae&lt;/keyword&gt;&lt;keyword&gt;lipis&lt;/keyword&gt;&lt;keyword&gt;nitrogen&lt;/keyword&gt;&lt;keyword&gt;phosphorus&lt;/keyword&gt;&lt;keyword&gt;protein&lt;/keyword&gt;&lt;keyword&gt;qualitative analyses&lt;/keyword&gt;&lt;/keywords&gt;&lt;dates&gt;&lt;year&gt;1992&lt;/year&gt;&lt;/dates&gt;&lt;urls&gt;&lt;/urls&gt;&lt;/record&gt;&lt;/Cite&gt;&lt;/EndNote&gt;</w:instrText>
      </w:r>
      <w:r w:rsidR="00446AA7">
        <w:fldChar w:fldCharType="separate"/>
      </w:r>
      <w:r w:rsidR="00446C63">
        <w:rPr>
          <w:noProof/>
        </w:rPr>
        <w:t>(</w:t>
      </w:r>
      <w:hyperlink w:anchor="_ENREF_1" w:tooltip="Ahlgren, 1992 #292" w:history="1">
        <w:r w:rsidR="008F112F">
          <w:rPr>
            <w:noProof/>
          </w:rPr>
          <w:t>Ahlgren</w:t>
        </w:r>
        <w:r w:rsidR="008F112F" w:rsidRPr="00446C63">
          <w:rPr>
            <w:i/>
            <w:noProof/>
          </w:rPr>
          <w:t xml:space="preserve"> et al.</w:t>
        </w:r>
        <w:r w:rsidR="008F112F">
          <w:rPr>
            <w:noProof/>
          </w:rPr>
          <w:t>, 1992</w:t>
        </w:r>
      </w:hyperlink>
      <w:r w:rsidR="00446C63">
        <w:rPr>
          <w:noProof/>
        </w:rPr>
        <w:t>)</w:t>
      </w:r>
      <w:r w:rsidR="00446AA7">
        <w:fldChar w:fldCharType="end"/>
      </w:r>
      <w:r w:rsidR="00F939D5">
        <w:t xml:space="preserve"> </w:t>
      </w:r>
      <w:r w:rsidR="00EE20E8" w:rsidRPr="00EE20E8">
        <w:rPr>
          <w:b/>
        </w:rPr>
        <w:t>Tocher, 2010 #866</w:t>
      </w:r>
      <w:r w:rsidR="00007427">
        <w:t xml:space="preserve">. </w:t>
      </w:r>
      <w:commentRangeEnd w:id="260"/>
      <w:r w:rsidR="00E24C5C">
        <w:rPr>
          <w:rStyle w:val="CommentReference"/>
        </w:rPr>
        <w:commentReference w:id="260"/>
      </w:r>
    </w:p>
    <w:p w14:paraId="1286D257" w14:textId="77777777" w:rsidR="00F939D5" w:rsidRPr="005F3C52" w:rsidRDefault="00F939D5" w:rsidP="003451FE">
      <w:pPr>
        <w:spacing w:line="480" w:lineRule="auto"/>
      </w:pPr>
    </w:p>
    <w:p w14:paraId="59400355" w14:textId="77777777" w:rsidR="005E4BDA" w:rsidRDefault="00AC2DFD" w:rsidP="007B235E">
      <w:pPr>
        <w:tabs>
          <w:tab w:val="left" w:pos="7250"/>
        </w:tabs>
        <w:spacing w:line="480" w:lineRule="auto"/>
        <w:outlineLvl w:val="0"/>
        <w:rPr>
          <w:b/>
          <w:szCs w:val="22"/>
        </w:rPr>
      </w:pPr>
      <w:r>
        <w:rPr>
          <w:b/>
          <w:szCs w:val="22"/>
        </w:rPr>
        <w:t xml:space="preserve">Materials and Methods </w:t>
      </w:r>
    </w:p>
    <w:p w14:paraId="07CCC8C5" w14:textId="77777777" w:rsidR="006761F5" w:rsidRPr="005F3C52" w:rsidRDefault="006761F5" w:rsidP="00AC2DFD">
      <w:pPr>
        <w:tabs>
          <w:tab w:val="left" w:pos="7250"/>
        </w:tabs>
        <w:spacing w:line="480" w:lineRule="auto"/>
        <w:rPr>
          <w:i/>
        </w:rPr>
      </w:pPr>
    </w:p>
    <w:p w14:paraId="563EEED4" w14:textId="77777777" w:rsidR="005E4BDA" w:rsidRPr="005F3C52" w:rsidRDefault="00810B0A" w:rsidP="007B235E">
      <w:pPr>
        <w:spacing w:line="480" w:lineRule="auto"/>
        <w:outlineLvl w:val="0"/>
      </w:pPr>
      <w:r>
        <w:rPr>
          <w:i/>
        </w:rPr>
        <w:t>Experimental Design</w:t>
      </w:r>
    </w:p>
    <w:p w14:paraId="475D1CDF" w14:textId="0AAE0025" w:rsidR="00E62F20" w:rsidDel="00E62F20" w:rsidRDefault="00F97462">
      <w:pPr>
        <w:spacing w:line="480" w:lineRule="auto"/>
        <w:ind w:firstLine="360"/>
      </w:pPr>
      <w:r>
        <w:t xml:space="preserve">AB strain wild-type zebrafish were housed in the Rubenstein Ecological Sciences Laboratory at the University of Vermont in accordance with protocols approved by the Institutional Animal Care and Use </w:t>
      </w:r>
      <w:del w:id="261" w:author="Stockwell" w:date="2017-01-23T13:12:00Z">
        <w:r w:rsidDel="00185144">
          <w:delText>c</w:delText>
        </w:r>
      </w:del>
      <w:ins w:id="262" w:author="Stockwell" w:date="2017-01-23T13:12:00Z">
        <w:r w:rsidR="00185144">
          <w:t>C</w:t>
        </w:r>
      </w:ins>
      <w:r>
        <w:t>ommittee.</w:t>
      </w:r>
    </w:p>
    <w:p w14:paraId="5A297964" w14:textId="52CD1D9A" w:rsidR="00282B68" w:rsidRDefault="00FF7AB4" w:rsidP="00675F1D">
      <w:pPr>
        <w:spacing w:line="480" w:lineRule="auto"/>
        <w:ind w:firstLine="360"/>
      </w:pPr>
      <w:ins w:id="263" w:author="Microsoft Office User" w:date="2017-01-27T15:45:00Z">
        <w:del w:id="264" w:author="Peter Euclide" w:date="2017-05-30T13:35:00Z">
          <w:r w:rsidDel="005E7909">
            <w:delText>Xxx</w:delText>
          </w:r>
        </w:del>
      </w:ins>
      <w:ins w:id="265" w:author="Peter Euclide" w:date="2017-05-30T13:35:00Z">
        <w:r w:rsidR="005E7909">
          <w:t>Ninety-eight</w:t>
        </w:r>
      </w:ins>
      <w:ins w:id="266" w:author="Microsoft Office User" w:date="2017-01-27T15:45:00Z">
        <w:r>
          <w:t xml:space="preserve"> </w:t>
        </w:r>
      </w:ins>
      <w:ins w:id="267" w:author="Peter Euclide" w:date="2017-05-30T13:35:00Z">
        <w:r w:rsidR="005E7909">
          <w:t>s</w:t>
        </w:r>
      </w:ins>
      <w:del w:id="268" w:author="Peter Euclide" w:date="2017-05-30T13:35:00Z">
        <w:r w:rsidR="00D531E5" w:rsidDel="005E7909">
          <w:delText>S</w:delText>
        </w:r>
      </w:del>
      <w:r w:rsidR="00D531E5">
        <w:t>ix-month-old</w:t>
      </w:r>
      <w:r w:rsidR="00F97462">
        <w:t xml:space="preserve"> zebrafish were housed at 2</w:t>
      </w:r>
      <w:r w:rsidR="0042579F">
        <w:t>7</w:t>
      </w:r>
      <w:r w:rsidR="00F97462">
        <w:t>º</w:t>
      </w:r>
      <w:del w:id="269" w:author="Stockwell" w:date="2017-01-23T13:12:00Z">
        <w:r w:rsidR="00F97462" w:rsidDel="00185144">
          <w:delText xml:space="preserve"> </w:delText>
        </w:r>
      </w:del>
      <w:r w:rsidR="00F97462">
        <w:t>C on a</w:t>
      </w:r>
      <w:r w:rsidR="00AF111D">
        <w:t xml:space="preserve"> 12-h-light/12-h-dark </w:t>
      </w:r>
      <w:del w:id="270" w:author="Microsoft Office User" w:date="2017-01-27T15:46:00Z">
        <w:r w:rsidR="00AF111D" w:rsidDel="00CC2A41">
          <w:delText xml:space="preserve">photoperiod </w:delText>
        </w:r>
      </w:del>
      <w:ins w:id="271" w:author="Microsoft Office User" w:date="2017-01-27T15:46:00Z">
        <w:r w:rsidR="00CC2A41">
          <w:t xml:space="preserve">cycle </w:t>
        </w:r>
      </w:ins>
      <w:r w:rsidR="00AF111D">
        <w:t xml:space="preserve">in a </w:t>
      </w:r>
      <w:r w:rsidR="00D531E5">
        <w:t>300-gallon circulating system</w:t>
      </w:r>
      <w:r w:rsidR="00810B0A">
        <w:t xml:space="preserve"> consisting of 150-gallon cistern</w:t>
      </w:r>
      <w:r w:rsidR="00721AA6">
        <w:t xml:space="preserve"> with</w:t>
      </w:r>
      <w:r w:rsidR="00810B0A">
        <w:t xml:space="preserve"> 1</w:t>
      </w:r>
      <w:ins w:id="272" w:author="Peter Euclide" w:date="2017-05-30T13:42:00Z">
        <w:r w:rsidR="0060359E">
          <w:t>5</w:t>
        </w:r>
      </w:ins>
      <w:del w:id="273" w:author="Peter Euclide" w:date="2017-05-30T13:42:00Z">
        <w:r w:rsidR="00810B0A" w:rsidDel="0060359E">
          <w:delText>5</w:delText>
        </w:r>
      </w:del>
      <w:r w:rsidR="00810B0A">
        <w:t xml:space="preserve"> </w:t>
      </w:r>
      <w:r w:rsidR="00721AA6">
        <w:t xml:space="preserve">10-gallon </w:t>
      </w:r>
      <w:r w:rsidR="00810B0A">
        <w:t>fish tanks</w:t>
      </w:r>
      <w:r w:rsidR="00721AA6">
        <w:t xml:space="preserve"> receiving water filtered through a Pentair Aquatic Eco </w:t>
      </w:r>
      <w:ins w:id="274" w:author="Peter Euclide" w:date="2017-05-30T13:40:00Z">
        <w:r w:rsidR="00C8474E">
          <w:t xml:space="preserve">CSK1 </w:t>
        </w:r>
      </w:ins>
      <w:r w:rsidR="00721AA6">
        <w:t>commercial bead filtration unit</w:t>
      </w:r>
      <w:ins w:id="275" w:author="Stockwell" w:date="2017-01-23T13:13:00Z">
        <w:r w:rsidR="00185144">
          <w:t xml:space="preserve"> (</w:t>
        </w:r>
        <w:del w:id="276" w:author="Peter Euclide" w:date="2017-05-30T13:40:00Z">
          <w:r w:rsidR="00185144" w:rsidDel="00C8474E">
            <w:delText>Model Number, City</w:delText>
          </w:r>
        </w:del>
      </w:ins>
      <w:ins w:id="277" w:author="Peter Euclide" w:date="2017-05-30T13:40:00Z">
        <w:r w:rsidR="00C8474E">
          <w:t>Ap</w:t>
        </w:r>
      </w:ins>
      <w:ins w:id="278" w:author="Peter Euclide" w:date="2017-05-30T13:41:00Z">
        <w:r w:rsidR="00C8474E">
          <w:t>opka</w:t>
        </w:r>
      </w:ins>
      <w:ins w:id="279" w:author="Stockwell" w:date="2017-01-23T13:13:00Z">
        <w:r w:rsidR="00185144">
          <w:t xml:space="preserve">, </w:t>
        </w:r>
      </w:ins>
      <w:ins w:id="280" w:author="Peter Euclide" w:date="2017-05-30T13:41:00Z">
        <w:r w:rsidR="00C8474E">
          <w:t>Florida</w:t>
        </w:r>
      </w:ins>
      <w:ins w:id="281" w:author="Stockwell" w:date="2017-01-23T13:13:00Z">
        <w:del w:id="282" w:author="Peter Euclide" w:date="2017-05-30T13:41:00Z">
          <w:r w:rsidR="00185144" w:rsidDel="00C8474E">
            <w:delText>State</w:delText>
          </w:r>
        </w:del>
        <w:r w:rsidR="00185144">
          <w:t>)</w:t>
        </w:r>
      </w:ins>
      <w:r w:rsidR="00810B0A">
        <w:t>.</w:t>
      </w:r>
      <w:r w:rsidR="00675F1D">
        <w:t xml:space="preserve"> The tanks were stacked in three levels with each level having five tanks</w:t>
      </w:r>
      <w:ins w:id="283" w:author="Peter Euclide" w:date="2017-05-30T13:43:00Z">
        <w:r w:rsidR="0060359E">
          <w:t>, however only 4 tanks were used on the top shelf</w:t>
        </w:r>
      </w:ins>
      <w:r w:rsidR="00675F1D">
        <w:t>.</w:t>
      </w:r>
      <w:r w:rsidR="00D531E5">
        <w:t xml:space="preserve"> </w:t>
      </w:r>
      <w:r w:rsidR="00675F1D">
        <w:t xml:space="preserve">Each tank housed </w:t>
      </w:r>
      <w:del w:id="284" w:author="Stockwell" w:date="2017-01-23T13:13:00Z">
        <w:r w:rsidR="00675F1D" w:rsidDel="00185144">
          <w:delText xml:space="preserve">7 </w:delText>
        </w:r>
      </w:del>
      <w:ins w:id="285" w:author="Stockwell" w:date="2017-01-23T13:13:00Z">
        <w:r w:rsidR="00185144">
          <w:t xml:space="preserve">seven </w:t>
        </w:r>
      </w:ins>
      <w:r w:rsidR="00675F1D">
        <w:t xml:space="preserve">fish with one fish </w:t>
      </w:r>
      <w:del w:id="286" w:author="Stockwell" w:date="2017-01-23T13:13:00Z">
        <w:r w:rsidR="00675F1D" w:rsidDel="00185144">
          <w:delText xml:space="preserve">being </w:delText>
        </w:r>
      </w:del>
      <w:r w:rsidR="00675F1D">
        <w:t xml:space="preserve">removed from </w:t>
      </w:r>
      <w:del w:id="287" w:author="Stockwell" w:date="2017-01-23T13:14:00Z">
        <w:r w:rsidR="00675F1D" w:rsidDel="00185144">
          <w:delText xml:space="preserve">all </w:delText>
        </w:r>
      </w:del>
      <w:ins w:id="288" w:author="Stockwell" w:date="2017-01-23T13:14:00Z">
        <w:r w:rsidR="00185144">
          <w:t xml:space="preserve">each </w:t>
        </w:r>
      </w:ins>
      <w:r w:rsidR="00675F1D">
        <w:t>tank</w:t>
      </w:r>
      <w:del w:id="289" w:author="Stockwell" w:date="2017-01-23T13:14:00Z">
        <w:r w:rsidR="00675F1D" w:rsidDel="00185144">
          <w:delText>s</w:delText>
        </w:r>
      </w:del>
      <w:r w:rsidR="00675F1D">
        <w:t xml:space="preserve"> at each sampling </w:t>
      </w:r>
      <w:commentRangeStart w:id="290"/>
      <w:del w:id="291" w:author="Peter Euclide" w:date="2017-05-30T13:44:00Z">
        <w:r w:rsidR="00675F1D" w:rsidDel="0060359E">
          <w:delText>period</w:delText>
        </w:r>
        <w:commentRangeEnd w:id="290"/>
        <w:r w:rsidR="00F101FF" w:rsidDel="0060359E">
          <w:rPr>
            <w:rStyle w:val="CommentReference"/>
          </w:rPr>
          <w:commentReference w:id="290"/>
        </w:r>
      </w:del>
      <w:ins w:id="292" w:author="Peter Euclide" w:date="2017-05-30T13:44:00Z">
        <w:r w:rsidR="0060359E">
          <w:t>time point</w:t>
        </w:r>
      </w:ins>
      <w:r w:rsidR="00675F1D">
        <w:t xml:space="preserve">. </w:t>
      </w:r>
      <w:r w:rsidR="0078276D">
        <w:t>D</w:t>
      </w:r>
      <w:r w:rsidR="0042579F">
        <w:t>issolved oxygen, pH</w:t>
      </w:r>
      <w:ins w:id="293" w:author="Microsoft Office User" w:date="2017-01-27T15:47:00Z">
        <w:r w:rsidR="00E71564">
          <w:t xml:space="preserve"> (value)</w:t>
        </w:r>
        <w:del w:id="294" w:author="Peter Euclide" w:date="2017-05-26T21:07:00Z">
          <w:r w:rsidR="00E71564" w:rsidDel="006C050C">
            <w:delText xml:space="preserve"> </w:delText>
          </w:r>
        </w:del>
      </w:ins>
      <w:r w:rsidR="0042579F">
        <w:t xml:space="preserve"> and temperature </w:t>
      </w:r>
      <w:r w:rsidR="00282B68">
        <w:t xml:space="preserve">were </w:t>
      </w:r>
      <w:ins w:id="295" w:author="Stockwell" w:date="2017-01-23T13:14:00Z">
        <w:r w:rsidR="00185144">
          <w:t xml:space="preserve">constantly </w:t>
        </w:r>
      </w:ins>
      <w:r w:rsidR="0078276D">
        <w:t xml:space="preserve">monitored </w:t>
      </w:r>
      <w:del w:id="296" w:author="Stockwell" w:date="2017-01-23T13:14:00Z">
        <w:r w:rsidR="0078276D" w:rsidDel="00185144">
          <w:delText xml:space="preserve">constantly </w:delText>
        </w:r>
      </w:del>
      <w:r w:rsidR="0078276D">
        <w:t xml:space="preserve">throughout the experiments and </w:t>
      </w:r>
      <w:r w:rsidR="0042579F">
        <w:t>remained consistent among tanks.</w:t>
      </w:r>
      <w:r w:rsidR="00CE40BD">
        <w:t xml:space="preserve"> </w:t>
      </w:r>
    </w:p>
    <w:p w14:paraId="0422DE21" w14:textId="19122BDB" w:rsidR="00D7549A" w:rsidDel="00D7549A" w:rsidRDefault="00E87051" w:rsidP="00D7549A">
      <w:pPr>
        <w:spacing w:line="480" w:lineRule="auto"/>
        <w:ind w:firstLine="360"/>
      </w:pPr>
      <w:r>
        <w:t>Diet</w:t>
      </w:r>
      <w:ins w:id="297" w:author="Microsoft Office User" w:date="2017-01-27T15:48:00Z">
        <w:r w:rsidR="00E71564">
          <w:t>s</w:t>
        </w:r>
      </w:ins>
      <w:r>
        <w:t xml:space="preserve"> </w:t>
      </w:r>
      <w:del w:id="298" w:author="Microsoft Office User" w:date="2017-01-27T15:48:00Z">
        <w:r w:rsidDel="00E71564">
          <w:delText xml:space="preserve">treatments </w:delText>
        </w:r>
      </w:del>
      <w:r>
        <w:t xml:space="preserve">were distributed in a stratified random manner </w:t>
      </w:r>
      <w:commentRangeStart w:id="299"/>
      <w:r>
        <w:t xml:space="preserve">with an equal amount of both diets and a control allotted to each level </w:t>
      </w:r>
      <w:commentRangeEnd w:id="299"/>
      <w:r w:rsidR="001A1F4F">
        <w:rPr>
          <w:rStyle w:val="CommentReference"/>
        </w:rPr>
        <w:commentReference w:id="299"/>
      </w:r>
      <w:r>
        <w:t>of the flow through system.</w:t>
      </w:r>
      <w:r w:rsidR="00D7549A">
        <w:t xml:space="preserve"> </w:t>
      </w:r>
      <w:ins w:id="300" w:author="Stockwell" w:date="2017-01-23T13:16:00Z">
        <w:r w:rsidR="001A1F4F">
          <w:t>Each day, f</w:t>
        </w:r>
      </w:ins>
      <w:del w:id="301" w:author="Stockwell" w:date="2017-01-23T13:16:00Z">
        <w:r w:rsidDel="001A1F4F">
          <w:delText>F</w:delText>
        </w:r>
      </w:del>
      <w:r>
        <w:t xml:space="preserve">ish were fed </w:t>
      </w:r>
      <w:del w:id="302" w:author="Peter Euclide" w:date="2017-05-30T13:45:00Z">
        <w:r w:rsidRPr="00487DFF" w:rsidDel="0060359E">
          <w:rPr>
            <w:i/>
          </w:rPr>
          <w:delText>ad libitum</w:delText>
        </w:r>
      </w:del>
      <w:ins w:id="303" w:author="Peter Euclide" w:date="2017-05-30T13:45:00Z">
        <w:r w:rsidR="0060359E">
          <w:t>an excess of food</w:t>
        </w:r>
      </w:ins>
      <w:r w:rsidR="003345A7">
        <w:t xml:space="preserve"> (</w:t>
      </w:r>
      <w:commentRangeStart w:id="304"/>
      <w:r w:rsidR="003345A7">
        <w:t>0.20 mg for the first 4</w:t>
      </w:r>
      <w:r>
        <w:t xml:space="preserve"> weeks and then dropped 0.13 mg once the number of fish dropped to 4</w:t>
      </w:r>
      <w:commentRangeEnd w:id="304"/>
      <w:r w:rsidR="001E5CF0">
        <w:rPr>
          <w:rStyle w:val="CommentReference"/>
        </w:rPr>
        <w:commentReference w:id="304"/>
      </w:r>
      <w:r>
        <w:t>)</w:t>
      </w:r>
      <w:del w:id="305" w:author="Stockwell" w:date="2017-01-23T13:16:00Z">
        <w:r w:rsidDel="001A1F4F">
          <w:delText>, twice daily</w:delText>
        </w:r>
      </w:del>
      <w:r>
        <w:t xml:space="preserve"> in the morning and afternoon. Feed intake was measured throughout the experiment </w:t>
      </w:r>
      <w:ins w:id="306" w:author="Peter Euclide" w:date="2017-05-28T15:44:00Z">
        <w:r w:rsidR="003043C7">
          <w:t>by comparing the pre</w:t>
        </w:r>
      </w:ins>
      <w:ins w:id="307" w:author="Peter Euclide" w:date="2017-05-28T15:45:00Z">
        <w:r w:rsidR="003043C7">
          <w:t>-</w:t>
        </w:r>
      </w:ins>
      <w:ins w:id="308" w:author="Peter Euclide" w:date="2017-05-28T15:44:00Z">
        <w:r w:rsidR="003043C7">
          <w:t xml:space="preserve"> and post weight of food in each tank. </w:t>
        </w:r>
      </w:ins>
      <w:ins w:id="309" w:author="Peter Euclide" w:date="2017-05-28T15:46:00Z">
        <w:r w:rsidR="003043C7">
          <w:t xml:space="preserve">Post weight </w:t>
        </w:r>
      </w:ins>
      <w:ins w:id="310" w:author="Peter Euclide" w:date="2017-05-28T15:44:00Z">
        <w:r w:rsidR="003043C7">
          <w:t xml:space="preserve"> </w:t>
        </w:r>
      </w:ins>
      <w:ins w:id="311" w:author="Peter Euclide" w:date="2017-05-28T15:46:00Z">
        <w:r w:rsidR="003043C7">
          <w:t>determined</w:t>
        </w:r>
      </w:ins>
      <w:ins w:id="312" w:author="Peter Euclide" w:date="2017-05-28T15:44:00Z">
        <w:r w:rsidR="003043C7">
          <w:t xml:space="preserve"> </w:t>
        </w:r>
      </w:ins>
      <w:r>
        <w:t xml:space="preserve">by siphoning </w:t>
      </w:r>
      <w:del w:id="313" w:author="Peter Euclide" w:date="2017-05-28T15:44:00Z">
        <w:r w:rsidDel="003043C7">
          <w:delText xml:space="preserve">the </w:delText>
        </w:r>
      </w:del>
      <w:ins w:id="314" w:author="Peter Euclide" w:date="2017-05-28T15:44:00Z">
        <w:r w:rsidR="003043C7">
          <w:t xml:space="preserve">each </w:t>
        </w:r>
      </w:ins>
      <w:r>
        <w:t>tank</w:t>
      </w:r>
      <w:del w:id="315" w:author="Peter Euclide" w:date="2017-05-28T15:44:00Z">
        <w:r w:rsidDel="003043C7">
          <w:delText>s</w:delText>
        </w:r>
      </w:del>
      <w:r>
        <w:t xml:space="preserve"> 30 minutes after feeding </w:t>
      </w:r>
      <w:ins w:id="316" w:author="Peter Euclide" w:date="2017-05-28T15:46:00Z">
        <w:r w:rsidR="003043C7">
          <w:t>separately onto</w:t>
        </w:r>
      </w:ins>
      <w:ins w:id="317" w:author="Peter Euclide" w:date="2017-05-28T15:44:00Z">
        <w:r w:rsidR="003043C7">
          <w:t xml:space="preserve"> filter paper which was then dried to determine the dry weight </w:t>
        </w:r>
      </w:ins>
      <w:del w:id="318" w:author="Peter Euclide" w:date="2017-05-28T15:45:00Z">
        <w:r w:rsidDel="003043C7">
          <w:delText xml:space="preserve">and determining the amount </w:delText>
        </w:r>
      </w:del>
      <w:r>
        <w:t xml:space="preserve">of </w:t>
      </w:r>
      <w:commentRangeStart w:id="319"/>
      <w:del w:id="320" w:author="Peter Euclide" w:date="2017-05-28T15:43:00Z">
        <w:r w:rsidDel="003043C7">
          <w:delText xml:space="preserve">dry </w:delText>
        </w:r>
      </w:del>
      <w:r>
        <w:t xml:space="preserve">matter left in </w:t>
      </w:r>
      <w:del w:id="321" w:author="Peter Euclide" w:date="2017-05-28T15:45:00Z">
        <w:r w:rsidDel="003043C7">
          <w:delText xml:space="preserve">the </w:delText>
        </w:r>
      </w:del>
      <w:ins w:id="322" w:author="Peter Euclide" w:date="2017-05-28T15:45:00Z">
        <w:r w:rsidR="003043C7">
          <w:t xml:space="preserve">each </w:t>
        </w:r>
      </w:ins>
      <w:r>
        <w:t>tank</w:t>
      </w:r>
      <w:del w:id="323" w:author="Peter Euclide" w:date="2017-05-28T15:45:00Z">
        <w:r w:rsidDel="003043C7">
          <w:delText>s</w:delText>
        </w:r>
      </w:del>
      <w:commentRangeEnd w:id="319"/>
      <w:r w:rsidR="000560E0">
        <w:rPr>
          <w:rStyle w:val="CommentReference"/>
        </w:rPr>
        <w:commentReference w:id="319"/>
      </w:r>
      <w:r>
        <w:t>. One fish was sampled from each tank at zero</w:t>
      </w:r>
      <w:ins w:id="324" w:author="Microsoft Office User" w:date="2017-01-27T15:50:00Z">
        <w:r w:rsidR="00332909">
          <w:t xml:space="preserve"> (baseline)</w:t>
        </w:r>
      </w:ins>
      <w:r>
        <w:t xml:space="preserve">, one, two, four, six, and eight weeks for </w:t>
      </w:r>
      <w:ins w:id="325" w:author="Stockwell" w:date="2017-01-25T10:19:00Z">
        <w:r w:rsidR="00C73BE1">
          <w:t xml:space="preserve">swimming performance, </w:t>
        </w:r>
      </w:ins>
      <w:r>
        <w:t>respiration</w:t>
      </w:r>
      <w:ins w:id="326" w:author="Stockwell" w:date="2017-01-23T13:25:00Z">
        <w:r w:rsidR="00336189">
          <w:t xml:space="preserve"> measurements</w:t>
        </w:r>
      </w:ins>
      <w:ins w:id="327" w:author="Stockwell" w:date="2017-01-25T10:19:00Z">
        <w:r w:rsidR="00C73BE1">
          <w:t>,</w:t>
        </w:r>
      </w:ins>
      <w:r>
        <w:t xml:space="preserve"> and fatty acid content.</w:t>
      </w:r>
    </w:p>
    <w:p w14:paraId="48B04193" w14:textId="77777777" w:rsidR="00D7549A" w:rsidRDefault="00D7549A" w:rsidP="00EC5041">
      <w:pPr>
        <w:spacing w:line="480" w:lineRule="auto"/>
      </w:pPr>
    </w:p>
    <w:p w14:paraId="2CD076FA" w14:textId="79C2FAC4" w:rsidR="00EC5041" w:rsidRPr="00563E15" w:rsidRDefault="00EC5041" w:rsidP="00EC5041">
      <w:pPr>
        <w:spacing w:line="480" w:lineRule="auto"/>
        <w:rPr>
          <w:i/>
        </w:rPr>
      </w:pPr>
      <w:del w:id="328" w:author="Microsoft Office User" w:date="2017-01-27T15:51:00Z">
        <w:r w:rsidDel="00332909">
          <w:rPr>
            <w:i/>
          </w:rPr>
          <w:delText xml:space="preserve">Cod oil and coconut oil derived </w:delText>
        </w:r>
      </w:del>
      <w:ins w:id="329" w:author="Microsoft Office User" w:date="2017-01-27T15:51:00Z">
        <w:r w:rsidR="00332909">
          <w:rPr>
            <w:i/>
          </w:rPr>
          <w:t>D</w:t>
        </w:r>
      </w:ins>
      <w:del w:id="330" w:author="Microsoft Office User" w:date="2017-01-27T15:51:00Z">
        <w:r w:rsidDel="00332909">
          <w:rPr>
            <w:i/>
          </w:rPr>
          <w:delText>d</w:delText>
        </w:r>
      </w:del>
      <w:r>
        <w:rPr>
          <w:i/>
        </w:rPr>
        <w:t>iets</w:t>
      </w:r>
      <w:ins w:id="331" w:author="Microsoft Office User" w:date="2017-01-27T15:51:00Z">
        <w:r w:rsidR="00332909">
          <w:rPr>
            <w:i/>
          </w:rPr>
          <w:t>.</w:t>
        </w:r>
      </w:ins>
      <w:del w:id="332" w:author="Microsoft Office User" w:date="2017-01-27T15:51:00Z">
        <w:r w:rsidDel="00332909">
          <w:rPr>
            <w:i/>
          </w:rPr>
          <w:delText>:</w:delText>
        </w:r>
      </w:del>
    </w:p>
    <w:p w14:paraId="54710EBD" w14:textId="5CAA1633" w:rsidR="00563E15" w:rsidRDefault="00EC5041" w:rsidP="00F50D62">
      <w:pPr>
        <w:spacing w:line="480" w:lineRule="auto"/>
        <w:ind w:firstLine="360"/>
      </w:pPr>
      <w:del w:id="333" w:author="Stockwell" w:date="2017-01-23T13:35:00Z">
        <w:r w:rsidDel="002A505C">
          <w:tab/>
        </w:r>
      </w:del>
      <w:del w:id="334" w:author="Stockwell" w:date="2017-01-23T13:22:00Z">
        <w:r w:rsidDel="00F72A0F">
          <w:delText xml:space="preserve">Both </w:delText>
        </w:r>
        <w:r w:rsidR="00486215" w:rsidDel="00F72A0F">
          <w:delText>t</w:delText>
        </w:r>
      </w:del>
      <w:ins w:id="335" w:author="Stockwell" w:date="2017-01-23T13:22:00Z">
        <w:r w:rsidR="00F72A0F">
          <w:t>T</w:t>
        </w:r>
      </w:ins>
      <w:r w:rsidR="00486215">
        <w:t xml:space="preserve">he cod oil (FO) and coconut oil (CO) </w:t>
      </w:r>
      <w:ins w:id="336" w:author="Microsoft Office User" w:date="2017-01-27T15:52:00Z">
        <w:r w:rsidR="004B04C5">
          <w:t xml:space="preserve">containing </w:t>
        </w:r>
      </w:ins>
      <w:del w:id="337" w:author="Microsoft Office User" w:date="2017-01-27T15:52:00Z">
        <w:r w:rsidR="00486215" w:rsidDel="004B04C5">
          <w:delText xml:space="preserve">derived </w:delText>
        </w:r>
      </w:del>
      <w:r>
        <w:t>diet</w:t>
      </w:r>
      <w:ins w:id="338" w:author="Stockwell" w:date="2017-01-23T13:22:00Z">
        <w:r w:rsidR="00F72A0F">
          <w:t>s</w:t>
        </w:r>
      </w:ins>
      <w:r>
        <w:t xml:space="preserve"> </w:t>
      </w:r>
      <w:del w:id="339" w:author="Stockwell" w:date="2017-01-23T13:23:00Z">
        <w:r w:rsidDel="00714E29">
          <w:delText xml:space="preserve">treatments were created at the Rubenstein Ecological Science Laboratory and </w:delText>
        </w:r>
      </w:del>
      <w:r>
        <w:t>consisted of identical ingredients in identical proportions</w:t>
      </w:r>
      <w:ins w:id="340" w:author="Microsoft Office User" w:date="2017-01-27T15:52:00Z">
        <w:r w:rsidR="004B04C5">
          <w:t xml:space="preserve"> (how much total fat?)</w:t>
        </w:r>
      </w:ins>
      <w:r>
        <w:t xml:space="preserve">, differing only in lipid sources </w:t>
      </w:r>
      <w:ins w:id="341" w:author="Stockwell" w:date="2017-01-23T13:23:00Z">
        <w:r w:rsidR="00336189">
          <w:t>and thus</w:t>
        </w:r>
      </w:ins>
      <w:ins w:id="342" w:author="Microsoft Office User" w:date="2017-01-27T15:52:00Z">
        <w:r w:rsidR="004B04C5">
          <w:t>,</w:t>
        </w:r>
      </w:ins>
      <w:ins w:id="343" w:author="Stockwell" w:date="2017-01-23T13:23:00Z">
        <w:r w:rsidR="00336189">
          <w:t xml:space="preserve"> in their fatty acid </w:t>
        </w:r>
        <w:del w:id="344" w:author="Microsoft Office User" w:date="2017-01-27T15:52:00Z">
          <w:r w:rsidR="00336189" w:rsidDel="004B04C5">
            <w:delText>proportions</w:delText>
          </w:r>
        </w:del>
      </w:ins>
      <w:ins w:id="345" w:author="Microsoft Office User" w:date="2017-01-27T15:52:00Z">
        <w:r w:rsidR="004B04C5">
          <w:t>profile</w:t>
        </w:r>
      </w:ins>
      <w:ins w:id="346" w:author="Stockwell" w:date="2017-01-23T13:23:00Z">
        <w:r w:rsidR="00336189">
          <w:t xml:space="preserve"> </w:t>
        </w:r>
      </w:ins>
      <w:r>
        <w:t>(</w:t>
      </w:r>
      <w:commentRangeStart w:id="347"/>
      <w:ins w:id="348" w:author="Stockwell" w:date="2017-01-25T08:34:00Z">
        <w:r w:rsidR="00901700">
          <w:t>Tables 1</w:t>
        </w:r>
        <w:commentRangeEnd w:id="347"/>
        <w:r w:rsidR="00901700">
          <w:rPr>
            <w:rStyle w:val="CommentReference"/>
          </w:rPr>
          <w:commentReference w:id="347"/>
        </w:r>
        <w:r w:rsidR="00901700">
          <w:t xml:space="preserve"> and</w:t>
        </w:r>
      </w:ins>
      <w:del w:id="349" w:author="Stockwell" w:date="2017-01-25T08:34:00Z">
        <w:r w:rsidDel="00901700">
          <w:delText>Supplementary T</w:delText>
        </w:r>
        <w:r w:rsidR="003345A7" w:rsidDel="00901700">
          <w:delText>able I</w:delText>
        </w:r>
      </w:del>
      <w:ins w:id="350" w:author="Stockwell" w:date="2017-01-25T08:34:00Z">
        <w:r w:rsidR="00901700">
          <w:t xml:space="preserve"> S1</w:t>
        </w:r>
      </w:ins>
      <w:r>
        <w:t xml:space="preserve">). </w:t>
      </w:r>
      <w:ins w:id="351" w:author="Stockwell" w:date="2017-01-23T13:25:00Z">
        <w:r w:rsidR="00336189">
          <w:t>Say something here about the important differences between the two diets in terms of EFA.</w:t>
        </w:r>
      </w:ins>
      <w:del w:id="352" w:author="Stockwell" w:date="2017-01-23T13:24:00Z">
        <w:r w:rsidR="009A34DA" w:rsidDel="00336189">
          <w:delText>Diet</w:delText>
        </w:r>
        <w:r w:rsidDel="00336189">
          <w:delText xml:space="preserve"> fatty acid proportions </w:delText>
        </w:r>
        <w:r w:rsidR="00CD5B40" w:rsidDel="00336189">
          <w:delText xml:space="preserve">are presented </w:delText>
        </w:r>
        <w:r w:rsidDel="00336189">
          <w:delText xml:space="preserve">in </w:delText>
        </w:r>
        <w:r w:rsidR="004F5D72" w:rsidRPr="008E3640" w:rsidDel="00336189">
          <w:delText xml:space="preserve">Table </w:delText>
        </w:r>
        <w:r w:rsidR="00BF782E" w:rsidDel="00336189">
          <w:delText>I</w:delText>
        </w:r>
        <w:r w:rsidDel="00336189">
          <w:delText xml:space="preserve">. </w:delText>
        </w:r>
      </w:del>
    </w:p>
    <w:p w14:paraId="104F522A" w14:textId="77777777" w:rsidR="00E87051" w:rsidRDefault="00E87051" w:rsidP="00F50D62">
      <w:pPr>
        <w:spacing w:line="480" w:lineRule="auto"/>
        <w:ind w:firstLine="360"/>
      </w:pPr>
    </w:p>
    <w:p w14:paraId="4E0FBF24" w14:textId="77777777" w:rsidR="007B5501" w:rsidRDefault="0042579F">
      <w:pPr>
        <w:spacing w:line="480" w:lineRule="auto"/>
        <w:rPr>
          <w:i/>
        </w:rPr>
      </w:pPr>
      <w:r>
        <w:rPr>
          <w:i/>
        </w:rPr>
        <w:t>Swimming performance</w:t>
      </w:r>
    </w:p>
    <w:p w14:paraId="4D24B686" w14:textId="713E7B6B" w:rsidR="0042579F" w:rsidRPr="00F178A4" w:rsidRDefault="00C1187E" w:rsidP="0042579F">
      <w:pPr>
        <w:widowControl w:val="0"/>
        <w:autoSpaceDE w:val="0"/>
        <w:autoSpaceDN w:val="0"/>
        <w:adjustRightInd w:val="0"/>
        <w:spacing w:after="240" w:line="480" w:lineRule="auto"/>
        <w:ind w:firstLine="360"/>
      </w:pPr>
      <w:r>
        <w:t>Prior to swim</w:t>
      </w:r>
      <w:ins w:id="353" w:author="Microsoft Office User" w:date="2017-01-27T15:53:00Z">
        <w:r w:rsidR="00A377DC">
          <w:t>ming</w:t>
        </w:r>
      </w:ins>
      <w:r>
        <w:t xml:space="preserve"> performance experiments, individual fish </w:t>
      </w:r>
      <w:r w:rsidRPr="00F178A4">
        <w:t xml:space="preserve">were </w:t>
      </w:r>
      <w:r w:rsidR="00D3015A">
        <w:t xml:space="preserve">sexed, </w:t>
      </w:r>
      <w:r w:rsidRPr="00F178A4">
        <w:t>measured to the nearest m</w:t>
      </w:r>
      <w:ins w:id="354" w:author="Stockwell" w:date="2017-01-23T13:29:00Z">
        <w:r w:rsidR="00035DD0">
          <w:t>m</w:t>
        </w:r>
      </w:ins>
      <w:del w:id="355" w:author="Stockwell" w:date="2017-01-23T13:29:00Z">
        <w:r w:rsidRPr="00F178A4" w:rsidDel="00035DD0">
          <w:delText>il</w:delText>
        </w:r>
        <w:r w:rsidDel="00035DD0">
          <w:delText>limeter</w:delText>
        </w:r>
      </w:del>
      <w:r>
        <w:t xml:space="preserve">, </w:t>
      </w:r>
      <w:r w:rsidRPr="00F178A4">
        <w:t>weighed to the nearest 0.1 g</w:t>
      </w:r>
      <w:r>
        <w:t>,</w:t>
      </w:r>
      <w:r w:rsidRPr="00F178A4">
        <w:t xml:space="preserve"> and </w:t>
      </w:r>
      <w:r>
        <w:t xml:space="preserve">then </w:t>
      </w:r>
      <w:r w:rsidRPr="00F178A4">
        <w:t xml:space="preserve">allowed to acclimate in the swim tunnels at the lowest flow rate (approximately 1 body length/s) for 1.5 to 2.5 hours to </w:t>
      </w:r>
      <w:del w:id="356" w:author="Stockwell" w:date="2017-01-23T13:29:00Z">
        <w:r w:rsidRPr="00F178A4" w:rsidDel="00035DD0">
          <w:delText xml:space="preserve">eliminate </w:delText>
        </w:r>
      </w:del>
      <w:r>
        <w:t xml:space="preserve">reduce the effects </w:t>
      </w:r>
      <w:r w:rsidRPr="00F178A4">
        <w:t>of handling stress.</w:t>
      </w:r>
      <w:r>
        <w:t xml:space="preserve"> </w:t>
      </w:r>
      <w:r w:rsidR="0042579F" w:rsidRPr="00F178A4">
        <w:t xml:space="preserve">Swim performance of zebrafish </w:t>
      </w:r>
      <w:r w:rsidR="0042579F">
        <w:t>was measured</w:t>
      </w:r>
      <w:r w:rsidR="0042579F" w:rsidRPr="00F178A4">
        <w:t xml:space="preserve"> using Blazka-type Loligo Systems Mini Swim Tunnel Respirometers, a DAQ-M control device and the AutoResp software version 2.2.0 (Loligo Systems, Denmark). </w:t>
      </w:r>
      <w:commentRangeStart w:id="357"/>
      <w:r w:rsidR="0042579F" w:rsidRPr="00F178A4">
        <w:t xml:space="preserve">At </w:t>
      </w:r>
      <w:ins w:id="358" w:author="Peter Euclide" w:date="2017-05-30T13:46:00Z">
        <w:r w:rsidR="0060359E">
          <w:t xml:space="preserve">0, </w:t>
        </w:r>
      </w:ins>
      <w:r w:rsidR="00B57AAA">
        <w:t>1, 2, 4, 6, and 8 weeks</w:t>
      </w:r>
      <w:commentRangeEnd w:id="357"/>
      <w:r w:rsidR="008A40F1">
        <w:rPr>
          <w:rStyle w:val="CommentReference"/>
        </w:rPr>
        <w:commentReference w:id="357"/>
      </w:r>
      <w:r w:rsidR="00B57AAA">
        <w:t>,</w:t>
      </w:r>
      <w:r w:rsidR="0042579F" w:rsidRPr="00F178A4">
        <w:t xml:space="preserve"> critical swimming speed (U</w:t>
      </w:r>
      <w:r w:rsidR="0042579F" w:rsidRPr="004541FF">
        <w:rPr>
          <w:vertAlign w:val="subscript"/>
        </w:rPr>
        <w:t>crit</w:t>
      </w:r>
      <w:r w:rsidR="0042579F" w:rsidRPr="00F178A4">
        <w:t>) was measured for six fish from each treatment</w:t>
      </w:r>
      <w:ins w:id="359" w:author="Peter Euclide" w:date="2017-05-30T13:46:00Z">
        <w:r w:rsidR="0060359E">
          <w:t xml:space="preserve"> however</w:t>
        </w:r>
      </w:ins>
      <w:ins w:id="360" w:author="Peter Euclide" w:date="2017-06-01T09:38:00Z">
        <w:r w:rsidR="00193B25">
          <w:t>,</w:t>
        </w:r>
      </w:ins>
      <w:ins w:id="361" w:author="Peter Euclide" w:date="2017-05-30T13:46:00Z">
        <w:r w:rsidR="0060359E">
          <w:t xml:space="preserve"> </w:t>
        </w:r>
      </w:ins>
      <w:ins w:id="362" w:author="Peter Euclide" w:date="2017-06-01T09:38:00Z">
        <w:r w:rsidR="00193B25" w:rsidRPr="00F178A4">
          <w:t>U</w:t>
        </w:r>
        <w:r w:rsidR="00193B25" w:rsidRPr="004541FF">
          <w:rPr>
            <w:vertAlign w:val="subscript"/>
          </w:rPr>
          <w:t>crit</w:t>
        </w:r>
        <w:r w:rsidR="00193B25">
          <w:t xml:space="preserve"> and respiration values from time 0 had to be removed from analysis </w:t>
        </w:r>
      </w:ins>
      <w:ins w:id="363" w:author="Peter Euclide" w:date="2017-05-30T13:46:00Z">
        <w:r w:rsidR="0060359E">
          <w:t xml:space="preserve">due to complications </w:t>
        </w:r>
      </w:ins>
      <w:ins w:id="364" w:author="Peter Euclide" w:date="2017-05-30T13:47:00Z">
        <w:r w:rsidR="0060359E">
          <w:t>with respirometers</w:t>
        </w:r>
      </w:ins>
      <w:r w:rsidR="0042579F" w:rsidRPr="00F178A4">
        <w:t xml:space="preserve">.  Swim trial protocol was adapted from other studies </w:t>
      </w:r>
      <w:r w:rsidR="00446AA7" w:rsidRPr="00F178A4">
        <w:fldChar w:fldCharType="begin" w:fldLock="1"/>
      </w:r>
      <w:r w:rsidR="00F94B32">
        <w:instrText>ADDIN CSL_CITATION { "citationItems" : [ { "id" : "ITEM-1", "itemData" : { "DOI" : "10.1016/j.cbpc.2011.07.012", "ISSN" : "1532-0456", "PMID" : "21839854", "abstract" : "Research at the Key Lake uranium mill (Saskatchewan, Canada) suggests effluent discharged from the mill affects energy stores of resident fish, but the mechanisms by which energy homeostasis is affected and the subsequent effects on swimming performance are unknown. In the present study larvae were collected from laboratory raised adult fathead minnow (Pimephales promelas) exposed to 5% diluted uranium mill effluent or control (dechlorinated municipal) water, and reared in the same treatments to 60 days post hatch (dph). Critical swimming speed (U(crit)) was significantly lower in effluent exposed 60 dph fish compared to control fish. Fish used in tests were considered fatigued and compared to fish without swim testing (non-fatigued). There were no differences in whole body glycogen or triglyceride concentrations between effluent exposed versus control fish. However, fatigued fish from both treatments had significantly lower triglycerides, but not glycogen, compared to non-fatigued fish from the same treatment. Whole body \u03b2-hydroxyacyl coenzymeA dehydrogenase activity was similar in fish from both treatments, but citrate synthase activity was significantly lower in effluent exposed fish. Our results suggest uranium mill effluent exposure in the laboratory affects aerobic energy metabolism and swimming performance in juvenile fathead minnow, which could affect wild fish survivability.", "author" : [ { "dropping-particle" : "", "family" : "Goertzen", "given" : "Meghan M", "non-dropping-particle" : "", "parse-names" : false, "suffix" : "" }, { "dropping-particle" : "", "family" : "Driessnack", "given" : "Melissa K", "non-dropping-particle" : "", "parse-names" : false, "suffix" : "" }, { "dropping-particle" : "", "family" : "Janz", "given" : "David M", "non-dropping-particle" : "", "parse-names" : false, "suffix" : "" }, { "dropping-particle" : "", "family" : "Weber", "given" : "Lynn P", "non-dropping-particle" : "", "parse-names" : false, "suffix" : "" } ], "container-title" : "Comparative biochemistry and physiology. Toxicology &amp; pharmacology : CBP", "id" : "ITEM-1", "issue" : "4", "issued" : { "date-parts" : [ [ "2011", "11" ] ] }, "page" : "420-6", "publisher" : "Elsevier Inc.", "title" : "Swimming performance and energy homeostasis in juvenile laboratory raised fathead minnow (Pimephales promelas) exposed to uranium mill effluent.", "type" : "article-journal", "volume" : "154" }, "uris" : [ "http://www.mendeley.com/documents/?uuid=c97ff0f2-612a-4927-a41d-db6ce2b9a135" ] }, { "id" : "ITEM-2", "itemData" : { "DOI" : "10.1016/j.cbpc.2011.03.002", "ISSN" : "1532-0456", "PMID" : "21411046", "abstract" : "Fathead minnows were subjected to an incremental velocity test using swim tunnel respirometry for the analysis of aerobic scope and swimming performance, as critical aerobic swim speed (U(crit)), following chronic exposures (33-57 ) to 0.9\u00b10.4, 157\u00b118 or 689\u00b166 nmol L\u207b\u00b9 Pb and an acute exposure (24 h) to 672\u00b135 nmol L\u207b\u00b9 Pb (mean\u00b1SEM). Assessment of Pb-induced anemia and neurological impairment were evaluated by blood hemoglobin (Hb) concentrations and a cost of transport (COT) analysis, respectively. Fish from the acute 672\u00b135 nmol L\u207b\u00b9 Pb (24.4\u00b11.2 BL s\u207b\u00b9) and chronic 689\u00b166 nmol L\u207b\u00b9 Pb (24.6\u00b10.9 BL s\u207b\u00b9) treatments exhibited reduced U(crits) compared to control fish (27.6\u00b10.8 BL s\u207b\u00b9). Aerobic scope was reduced by acute Pb exposure (8.6\u00b12.6 \u03bcmol O\u2082 g\u207b\u00b9 h\u207b\u00b9 vs. 22.6\u00b13.8 \u03bcmol O\u2082 g\u207b\u00b9 h\u207b\u00b9 from controls) owing to a decrease in maximum oxygen consumption rate (38.8\u00b10.8 \u03bcmol O\u2082 g\u207b\u00b9 h\u207b\u00b9 vs. 54.0\u00b14.2 \u03bcmol O\u2082 g\u207b\u00b9 h\u207b\u00b9 from controls). However, no effect on aerobic scope was observed with fish chronically exposed to Pb. Significant differences were not observed for Hb concentrations or COT. These findings suggest that the impaired swimming performances arising from acute and chronic Pb exposures reflect different mechanisms of toxicity.", "author" : [ { "dropping-particle" : "", "family" : "Mager", "given" : "Edward M", "non-dropping-particle" : "", "parse-names" : false, "suffix" : "" }, { "dropping-particle" : "", "family" : "Grosell", "given" : "Martin", "non-dropping-particle" : "", "parse-names" : false, "suffix" : "" } ], "container-title" : "Comparative biochemistry and physiology. Toxicology &amp; pharmacology : CBP", "id" : "ITEM-2", "issue" : "1", "issued" : { "date-parts" : [ [ "2011", "6" ] ] }, "page" : "7-13", "publisher" : "Elsevier Inc.", "title" : "Effects of acute and chronic waterborne lead exposure on the swimming performance and aerobic scope of fathead minnows (Pimephales promelas).", "type" : "article-journal", "volume" : "154" }, "uris" : [ "http://www.mendeley.com/documents/?uuid=5f7b0a8b-2a81-43dd-b651-de1dde55d6ab" ] } ], "mendeley" : { "formattedCitation" : "(Goertzen, Driessnack, Janz, &amp; Weber, 2011; Mager &amp; Grosell, 2011)", "plainTextFormattedCitation" : "(Goertzen, Driessnack, Janz, &amp; Weber, 2011; Mager &amp; Grosell, 2011)", "previouslyFormattedCitation" : "(Goertzen, Driessnack, Janz, &amp; Weber, 2011; Mager &amp; Grosell, 2011)" }, "properties" : { "noteIndex" : 0 }, "schema" : "https://github.com/citation-style-language/schema/raw/master/csl-citation.json" }</w:instrText>
      </w:r>
      <w:r w:rsidR="00446AA7" w:rsidRPr="00F178A4">
        <w:fldChar w:fldCharType="separate"/>
      </w:r>
      <w:r w:rsidR="0097531B" w:rsidRPr="0097531B">
        <w:rPr>
          <w:noProof/>
        </w:rPr>
        <w:t>(Goertzen, Driessnack, Janz, &amp; Weber, 2011; Mager &amp; Grosell, 2011)</w:t>
      </w:r>
      <w:r w:rsidR="00446AA7" w:rsidRPr="00F178A4">
        <w:fldChar w:fldCharType="end"/>
      </w:r>
      <w:r w:rsidR="0042579F" w:rsidRPr="00F178A4">
        <w:t>. In brief, fish were subjected to stepwise swim</w:t>
      </w:r>
      <w:ins w:id="365" w:author="Peter Euclide" w:date="2017-05-30T13:48:00Z">
        <w:r w:rsidR="0060359E">
          <w:t>ming</w:t>
        </w:r>
      </w:ins>
      <w:r w:rsidR="0042579F" w:rsidRPr="00F178A4">
        <w:t xml:space="preserve"> speed </w:t>
      </w:r>
      <w:ins w:id="366" w:author="Peter Euclide" w:date="2017-05-30T13:48:00Z">
        <w:r w:rsidR="0060359E">
          <w:t xml:space="preserve">by </w:t>
        </w:r>
      </w:ins>
      <w:del w:id="367" w:author="Peter Euclide" w:date="2017-05-30T13:48:00Z">
        <w:r w:rsidR="0042579F" w:rsidRPr="00F178A4" w:rsidDel="0060359E">
          <w:delText xml:space="preserve">increases </w:delText>
        </w:r>
      </w:del>
      <w:ins w:id="368" w:author="Peter Euclide" w:date="2017-05-30T13:48:00Z">
        <w:r w:rsidR="0060359E">
          <w:t>increasing</w:t>
        </w:r>
        <w:r w:rsidR="0060359E" w:rsidRPr="00F178A4">
          <w:t xml:space="preserve"> </w:t>
        </w:r>
      </w:ins>
      <w:del w:id="369" w:author="Peter Euclide" w:date="2017-05-30T13:49:00Z">
        <w:r w:rsidR="00B57AAA" w:rsidDel="0060359E">
          <w:delText>in</w:delText>
        </w:r>
        <w:r w:rsidR="0042579F" w:rsidRPr="00F178A4" w:rsidDel="0060359E">
          <w:delText xml:space="preserve"> </w:delText>
        </w:r>
      </w:del>
      <w:ins w:id="370" w:author="Peter Euclide" w:date="2017-05-30T13:49:00Z">
        <w:r w:rsidR="0060359E">
          <w:t xml:space="preserve">water </w:t>
        </w:r>
      </w:ins>
      <w:del w:id="371" w:author="Peter Euclide" w:date="2017-05-30T13:49:00Z">
        <w:r w:rsidR="0042579F" w:rsidDel="0060359E">
          <w:delText xml:space="preserve">swimming </w:delText>
        </w:r>
      </w:del>
      <w:r w:rsidR="0042579F">
        <w:t>velocity</w:t>
      </w:r>
      <w:r w:rsidR="00B57AAA">
        <w:t xml:space="preserve"> </w:t>
      </w:r>
      <w:del w:id="372" w:author="Peter Euclide" w:date="2017-05-30T13:49:00Z">
        <w:r w:rsidR="00B57AAA" w:rsidDel="0060359E">
          <w:delText xml:space="preserve">of </w:delText>
        </w:r>
      </w:del>
      <w:ins w:id="373" w:author="Peter Euclide" w:date="2017-05-30T13:49:00Z">
        <w:r w:rsidR="0060359E">
          <w:t xml:space="preserve">by </w:t>
        </w:r>
      </w:ins>
      <w:r w:rsidR="00B57AAA">
        <w:t>8.0 cm/s</w:t>
      </w:r>
      <w:r w:rsidR="0042579F">
        <w:t xml:space="preserve"> </w:t>
      </w:r>
      <w:r w:rsidR="0042579F" w:rsidRPr="00F178A4">
        <w:t>every 20 minutes until exhaustion (swimming</w:t>
      </w:r>
      <w:r w:rsidR="00A652D0">
        <w:t xml:space="preserve"> stopped</w:t>
      </w:r>
      <w:r w:rsidR="0042579F" w:rsidRPr="00F178A4">
        <w:t>).</w:t>
      </w:r>
      <w:del w:id="374" w:author="Peter Euclide" w:date="2017-05-30T13:50:00Z">
        <w:r w:rsidR="0042579F" w:rsidRPr="00F178A4" w:rsidDel="0060359E">
          <w:delText xml:space="preserve"> </w:delText>
        </w:r>
        <w:commentRangeStart w:id="375"/>
        <w:r w:rsidR="0042579F" w:rsidRPr="00F178A4" w:rsidDel="0060359E">
          <w:delText>To ensure fish were completely exhausted</w:delText>
        </w:r>
        <w:commentRangeEnd w:id="375"/>
        <w:r w:rsidR="00A82781" w:rsidDel="0060359E">
          <w:rPr>
            <w:rStyle w:val="CommentReference"/>
          </w:rPr>
          <w:commentReference w:id="375"/>
        </w:r>
      </w:del>
      <w:ins w:id="376" w:author="Peter Euclide" w:date="2017-05-30T13:50:00Z">
        <w:r w:rsidR="0060359E">
          <w:t xml:space="preserve"> E</w:t>
        </w:r>
      </w:ins>
      <w:del w:id="377" w:author="Peter Euclide" w:date="2017-05-30T13:50:00Z">
        <w:r w:rsidR="0042579F" w:rsidRPr="00F178A4" w:rsidDel="0060359E">
          <w:delText>, e</w:delText>
        </w:r>
      </w:del>
      <w:r w:rsidR="0042579F" w:rsidRPr="00F178A4">
        <w:t>xhaust time was counted as the time when fish would not return to swimming after a 5 to 10 second period of reduced flow. U</w:t>
      </w:r>
      <w:r w:rsidR="0042579F" w:rsidRPr="00F178A4">
        <w:rPr>
          <w:position w:val="-6"/>
        </w:rPr>
        <w:t>crit</w:t>
      </w:r>
      <w:r w:rsidR="00594237">
        <w:t xml:space="preserve"> was then</w:t>
      </w:r>
      <w:r w:rsidR="0042579F" w:rsidRPr="00F178A4">
        <w:t xml:space="preserve"> calculated using the </w:t>
      </w:r>
      <w:ins w:id="378" w:author="Microsoft Office User" w:date="2017-01-27T15:57:00Z">
        <w:r w:rsidR="0065729E">
          <w:t xml:space="preserve">following </w:t>
        </w:r>
      </w:ins>
      <w:commentRangeStart w:id="379"/>
      <w:r w:rsidR="0042579F" w:rsidRPr="00F178A4">
        <w:t>equation</w:t>
      </w:r>
      <w:commentRangeEnd w:id="379"/>
      <w:r w:rsidR="0028143E">
        <w:rPr>
          <w:rStyle w:val="CommentReference"/>
        </w:rPr>
        <w:commentReference w:id="379"/>
      </w:r>
      <w:r w:rsidR="0042579F" w:rsidRPr="00F178A4">
        <w:t xml:space="preserve">: </w:t>
      </w:r>
    </w:p>
    <w:p w14:paraId="147B027B" w14:textId="77777777" w:rsidR="0042579F" w:rsidRPr="00F178A4" w:rsidRDefault="001C636F" w:rsidP="0042579F">
      <w:pPr>
        <w:widowControl w:val="0"/>
        <w:autoSpaceDE w:val="0"/>
        <w:autoSpaceDN w:val="0"/>
        <w:adjustRightInd w:val="0"/>
        <w:spacing w:after="240" w:line="480" w:lineRule="auto"/>
      </w:pPr>
      <m:oMathPara>
        <m:oMath>
          <m:r>
            <w:rPr>
              <w:rFonts w:ascii="STIXGeneral-Regular" w:hAnsi="STIXGeneral-Regular" w:cs="STIXGeneral-Regular"/>
            </w:rPr>
            <m:t>Ucrit</m:t>
          </m:r>
          <m:r>
            <w:rPr>
              <w:rFonts w:ascii="Cambria Math" w:hAnsi="Cambria Math"/>
            </w:rPr>
            <m:t>=</m:t>
          </m:r>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p</m:t>
              </m:r>
            </m:sub>
          </m:sSub>
          <m:r>
            <w:rPr>
              <w:rFonts w:ascii="Cambria Math" w:hAnsi="Cambria Math"/>
            </w:rPr>
            <m:t>+((</m:t>
          </m:r>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f</m:t>
              </m:r>
            </m:sub>
          </m:sSub>
          <m:r>
            <w:rPr>
              <w:rFonts w:ascii="Cambria Math" w:hAnsi="Cambria Math"/>
            </w:rPr>
            <m:t>/</m:t>
          </m:r>
          <m:sSub>
            <m:sSubPr>
              <m:ctrlPr>
                <w:rPr>
                  <w:rFonts w:ascii="Cambria Math" w:hAnsi="Cambria Math"/>
                  <w:i/>
                </w:rPr>
              </m:ctrlPr>
            </m:sSubPr>
            <m:e>
              <m:r>
                <w:rPr>
                  <w:rFonts w:ascii="STIXGeneral-Regular" w:hAnsi="STIXGeneral-Regular" w:cs="STIXGeneral-Regular"/>
                </w:rPr>
                <m:t>t</m:t>
              </m:r>
            </m:e>
            <m:sub>
              <m:r>
                <w:rPr>
                  <w:rFonts w:ascii="STIXGeneral-Regular" w:hAnsi="STIXGeneral-Regular" w:cs="STIXGeneral-Regular"/>
                </w:rPr>
                <m:t>i</m:t>
              </m:r>
            </m:sub>
          </m:sSub>
          <m:r>
            <w:rPr>
              <w:rFonts w:ascii="Cambria Math" w:hAnsi="Cambria Math"/>
            </w:rPr>
            <m:t>)×</m:t>
          </m:r>
          <m:sSub>
            <m:sSubPr>
              <m:ctrlPr>
                <w:rPr>
                  <w:rFonts w:ascii="Cambria Math" w:hAnsi="Cambria Math"/>
                  <w:i/>
                </w:rPr>
              </m:ctrlPr>
            </m:sSubPr>
            <m:e>
              <m:r>
                <w:rPr>
                  <w:rFonts w:ascii="STIXGeneral-Regular" w:hAnsi="STIXGeneral-Regular" w:cs="STIXGeneral-Regular"/>
                </w:rPr>
                <m:t>V</m:t>
              </m:r>
            </m:e>
            <m:sub>
              <m:r>
                <w:rPr>
                  <w:rFonts w:ascii="STIXGeneral-Regular" w:hAnsi="STIXGeneral-Regular" w:cs="STIXGeneral-Regular"/>
                </w:rPr>
                <m:t>i</m:t>
              </m:r>
            </m:sub>
          </m:sSub>
          <m:r>
            <w:rPr>
              <w:rFonts w:ascii="Cambria Math" w:hAnsi="Cambria Math"/>
            </w:rPr>
            <m:t>)</m:t>
          </m:r>
        </m:oMath>
      </m:oMathPara>
    </w:p>
    <w:p w14:paraId="4E1AED51" w14:textId="00C6A325" w:rsidR="0042579F" w:rsidRDefault="00A652D0" w:rsidP="00B57AAA">
      <w:pPr>
        <w:spacing w:line="480" w:lineRule="auto"/>
      </w:pPr>
      <w:r>
        <w:t>w</w:t>
      </w:r>
      <w:r w:rsidR="0042579F" w:rsidRPr="00F178A4">
        <w:t>here V</w:t>
      </w:r>
      <w:r w:rsidR="0042579F" w:rsidRPr="00F178A4">
        <w:rPr>
          <w:position w:val="-6"/>
        </w:rPr>
        <w:t xml:space="preserve">i </w:t>
      </w:r>
      <w:r w:rsidR="0042579F" w:rsidRPr="00F178A4">
        <w:t>is the velocity increase per increment, V</w:t>
      </w:r>
      <w:r w:rsidR="0042579F" w:rsidRPr="00F178A4">
        <w:rPr>
          <w:position w:val="-6"/>
        </w:rPr>
        <w:t xml:space="preserve">p </w:t>
      </w:r>
      <w:r w:rsidR="0042579F" w:rsidRPr="00F178A4">
        <w:t xml:space="preserve">is the final velocity the fish swam for the entire </w:t>
      </w:r>
      <w:r w:rsidR="00B57AAA">
        <w:t>20 minutes,</w:t>
      </w:r>
      <w:r w:rsidR="0042579F" w:rsidRPr="00F178A4">
        <w:t xml:space="preserve"> t</w:t>
      </w:r>
      <w:r w:rsidR="0042579F" w:rsidRPr="00F178A4">
        <w:rPr>
          <w:position w:val="-6"/>
        </w:rPr>
        <w:t xml:space="preserve">i </w:t>
      </w:r>
      <w:r w:rsidR="0042579F" w:rsidRPr="00F178A4">
        <w:t>is the increment time length and t</w:t>
      </w:r>
      <w:r w:rsidR="0042579F" w:rsidRPr="00F178A4">
        <w:rPr>
          <w:position w:val="-6"/>
        </w:rPr>
        <w:t xml:space="preserve">f </w:t>
      </w:r>
      <w:r w:rsidR="0042579F" w:rsidRPr="00F178A4">
        <w:t xml:space="preserve">is the duration of the last velocity increment until </w:t>
      </w:r>
      <w:r w:rsidR="00270457">
        <w:t>exhaustion</w:t>
      </w:r>
      <w:r w:rsidR="0042579F" w:rsidRPr="00F178A4">
        <w:t xml:space="preserve">. Water temperature was kept at </w:t>
      </w:r>
      <w:commentRangeStart w:id="380"/>
      <w:commentRangeStart w:id="381"/>
      <w:r w:rsidR="0042579F" w:rsidRPr="00F178A4">
        <w:t>26</w:t>
      </w:r>
      <w:commentRangeEnd w:id="380"/>
      <w:r w:rsidR="0028143E">
        <w:rPr>
          <w:rStyle w:val="CommentReference"/>
        </w:rPr>
        <w:commentReference w:id="380"/>
      </w:r>
      <w:commentRangeEnd w:id="381"/>
      <w:r w:rsidR="0060359E">
        <w:rPr>
          <w:rStyle w:val="CommentReference"/>
        </w:rPr>
        <w:commentReference w:id="381"/>
      </w:r>
      <w:r w:rsidR="0042579F" w:rsidRPr="00F178A4">
        <w:sym w:font="Symbol" w:char="F0B0"/>
      </w:r>
      <w:r w:rsidR="0042579F" w:rsidRPr="00F178A4">
        <w:t xml:space="preserve">C </w:t>
      </w:r>
      <w:r w:rsidR="00E87051">
        <w:t>for all</w:t>
      </w:r>
      <w:r w:rsidR="0042579F" w:rsidRPr="00F178A4">
        <w:t xml:space="preserve"> trials and was recorded using a </w:t>
      </w:r>
      <w:r w:rsidR="00D3015A">
        <w:t>TEMP</w:t>
      </w:r>
      <w:r w:rsidR="0042579F" w:rsidRPr="00F178A4">
        <w:t>-4</w:t>
      </w:r>
      <w:r w:rsidR="00D3015A">
        <w:t xml:space="preserve"> temperature probe system (Loligo Systems, Denmark)</w:t>
      </w:r>
      <w:r w:rsidR="0042579F" w:rsidRPr="00F178A4">
        <w:t xml:space="preserve">. </w:t>
      </w:r>
      <w:ins w:id="382" w:author="Stockwell" w:date="2017-01-25T08:42:00Z">
        <w:del w:id="383" w:author="Peter Euclide" w:date="2017-05-26T21:10:00Z">
          <w:r w:rsidR="008A40F1" w:rsidDel="006C050C">
            <w:delText xml:space="preserve">The </w:delText>
          </w:r>
        </w:del>
      </w:ins>
      <w:ins w:id="384" w:author="Peter Euclide" w:date="2017-05-26T21:10:00Z">
        <w:r w:rsidR="006C050C">
          <w:t>H</w:t>
        </w:r>
      </w:ins>
      <w:ins w:id="385" w:author="Stockwell" w:date="2017-01-25T08:42:00Z">
        <w:del w:id="386" w:author="Peter Euclide" w:date="2017-05-26T21:10:00Z">
          <w:r w:rsidR="008A40F1" w:rsidDel="006C050C">
            <w:delText>h</w:delText>
          </w:r>
        </w:del>
        <w:r w:rsidR="008A40F1">
          <w:t xml:space="preserve">igher </w:t>
        </w:r>
        <w:del w:id="387" w:author="Peter Euclide" w:date="2017-05-26T21:10:00Z">
          <w:r w:rsidR="008A40F1" w:rsidDel="006C050C">
            <w:delText xml:space="preserve">the </w:delText>
          </w:r>
        </w:del>
        <w:r w:rsidR="008A40F1">
          <w:t>U</w:t>
        </w:r>
        <w:r w:rsidR="008A40F1" w:rsidRPr="008A40F1">
          <w:rPr>
            <w:vertAlign w:val="subscript"/>
            <w:rPrChange w:id="388" w:author="Stockwell" w:date="2017-01-25T08:43:00Z">
              <w:rPr/>
            </w:rPrChange>
          </w:rPr>
          <w:t>crit</w:t>
        </w:r>
        <w:r w:rsidR="008A40F1">
          <w:t xml:space="preserve"> value</w:t>
        </w:r>
      </w:ins>
      <w:ins w:id="389" w:author="Peter Euclide" w:date="2017-05-26T21:10:00Z">
        <w:r w:rsidR="006C050C">
          <w:t>s are generally associated with higher fish health</w:t>
        </w:r>
      </w:ins>
      <w:ins w:id="390" w:author="Peter Euclide" w:date="2017-05-26T21:13:00Z">
        <w:r w:rsidR="004E2DE0">
          <w:t xml:space="preserve"> </w:t>
        </w:r>
        <w:r w:rsidR="004E2DE0">
          <w:fldChar w:fldCharType="begin" w:fldLock="1"/>
        </w:r>
      </w:ins>
      <w:r w:rsidR="004E2DE0">
        <w:instrText>ADDIN CSL_CITATION { "citationItems" : [ { "id" : "ITEM-1", "itemData" : { "author" : [ { "dropping-particle" : "", "family" : "Plaut", "given" : "I", "non-dropping-particle" : "", "parse-names" : false, "suffix" : "" } ], "container-title" : "Comparative Biochemistry and Physiology", "id" : "ITEM-1", "issued" : { "date-parts" : [ [ "2001" ] ] }, "page" : "41-50", "title" : "Critical swimming speed: its ecological relevance", "type" : "article-journal", "volume" : "A131" }, "uris" : [ "http://www.mendeley.com/documents/?uuid=3c4863d1-9e0a-4afa-9908-3e826f73c233" ] }, { "id" : "ITEM-2", "itemData" : { "DOI" : "10.1016/0300-9629(95)00060-K", "ISSN" : "03009629", "author" : [ { "dropping-particle" : "", "family" : "Hammer", "given" : "Cornelius", "non-dropping-particle" : "", "parse-names" : false, "suffix" : "" } ], "container-title" : "Comparative Biochemistry and Physiology Part A: Physiology", "id" : "ITEM-2", "issue" : "1", "issued" : { "date-parts" : [ [ "1995", "9" ] ] }, "page" : "1-20", "title" : "Fatigue and exercise tests with fish", "type" : "article-journal", "volume" : "112" }, "uris" : [ "http://www.mendeley.com/documents/?uuid=8953801c-2088-4214-8192-daf4c03247f6" ] } ], "mendeley" : { "formattedCitation" : "(Hammer, 1995; Plaut, 2001)", "plainTextFormattedCitation" : "(Hammer, 1995; Plaut, 2001)" }, "properties" : { "noteIndex" : 0 }, "schema" : "https://github.com/citation-style-language/schema/raw/master/csl-citation.json" }</w:instrText>
      </w:r>
      <w:r w:rsidR="004E2DE0">
        <w:fldChar w:fldCharType="separate"/>
      </w:r>
      <w:r w:rsidR="004E2DE0" w:rsidRPr="004E2DE0">
        <w:rPr>
          <w:noProof/>
        </w:rPr>
        <w:t>(Hammer, 1995; Plaut, 2001)</w:t>
      </w:r>
      <w:ins w:id="391" w:author="Peter Euclide" w:date="2017-05-26T21:13:00Z">
        <w:r w:rsidR="004E2DE0">
          <w:fldChar w:fldCharType="end"/>
        </w:r>
      </w:ins>
      <w:ins w:id="392" w:author="Peter Euclide" w:date="2017-05-26T21:10:00Z">
        <w:r w:rsidR="006C050C">
          <w:t>.</w:t>
        </w:r>
      </w:ins>
      <w:ins w:id="393" w:author="Stockwell" w:date="2017-01-25T08:42:00Z">
        <w:del w:id="394" w:author="Peter Euclide" w:date="2017-05-26T21:10:00Z">
          <w:r w:rsidR="008A40F1" w:rsidDel="006C050C">
            <w:delText>,</w:delText>
          </w:r>
        </w:del>
        <w:r w:rsidR="008A40F1">
          <w:t xml:space="preserve"> </w:t>
        </w:r>
        <w:del w:id="395" w:author="Peter Euclide" w:date="2017-05-26T21:09:00Z">
          <w:r w:rsidR="008A40F1" w:rsidDel="006C050C">
            <w:delText>the…</w:delText>
          </w:r>
        </w:del>
      </w:ins>
      <w:ins w:id="396" w:author="Stockwell" w:date="2017-01-25T08:43:00Z">
        <w:del w:id="397" w:author="Peter Euclide" w:date="2017-05-26T21:14:00Z">
          <w:r w:rsidR="008A40F1" w:rsidDel="004E2DE0">
            <w:delText xml:space="preserve"> </w:delText>
          </w:r>
        </w:del>
        <w:r w:rsidR="008A40F1">
          <w:t>Therefore, we expected U</w:t>
        </w:r>
        <w:r w:rsidR="008A40F1" w:rsidRPr="001D0CE6">
          <w:rPr>
            <w:vertAlign w:val="subscript"/>
            <w:rPrChange w:id="398" w:author="Peter Euclide" w:date="2017-05-30T13:52:00Z">
              <w:rPr/>
            </w:rPrChange>
          </w:rPr>
          <w:t>crit</w:t>
        </w:r>
        <w:r w:rsidR="008A40F1">
          <w:t xml:space="preserve"> values for fish fed the FO diet to be </w:t>
        </w:r>
        <w:del w:id="399" w:author="Peter Euclide" w:date="2017-05-26T21:10:00Z">
          <w:r w:rsidR="008A40F1" w:rsidDel="006C050C">
            <w:delText>[</w:delText>
          </w:r>
        </w:del>
        <w:r w:rsidR="008A40F1">
          <w:t>greater</w:t>
        </w:r>
      </w:ins>
      <w:ins w:id="400" w:author="Peter Euclide" w:date="2017-05-26T21:10:00Z">
        <w:r w:rsidR="006C050C">
          <w:t xml:space="preserve"> </w:t>
        </w:r>
      </w:ins>
      <w:ins w:id="401" w:author="Stockwell" w:date="2017-01-25T08:43:00Z">
        <w:del w:id="402" w:author="Peter Euclide" w:date="2017-05-26T21:10:00Z">
          <w:r w:rsidR="008A40F1" w:rsidDel="006C050C">
            <w:delText xml:space="preserve">/less </w:delText>
          </w:r>
        </w:del>
        <w:r w:rsidR="008A40F1">
          <w:t>than</w:t>
        </w:r>
        <w:del w:id="403" w:author="Peter Euclide" w:date="2017-05-26T21:10:00Z">
          <w:r w:rsidR="008A40F1" w:rsidDel="006C050C">
            <w:delText>]</w:delText>
          </w:r>
        </w:del>
        <w:r w:rsidR="008A40F1">
          <w:t xml:space="preserve"> values for those fed the CO diet.</w:t>
        </w:r>
      </w:ins>
    </w:p>
    <w:p w14:paraId="7A0F24F3" w14:textId="77777777" w:rsidR="0042579F" w:rsidRPr="00F178A4" w:rsidRDefault="0042579F" w:rsidP="0042579F">
      <w:pPr>
        <w:spacing w:line="480" w:lineRule="auto"/>
        <w:ind w:firstLine="720"/>
      </w:pPr>
    </w:p>
    <w:p w14:paraId="32096707" w14:textId="77777777" w:rsidR="0042579F" w:rsidRDefault="0042579F" w:rsidP="0042579F">
      <w:pPr>
        <w:widowControl w:val="0"/>
        <w:autoSpaceDE w:val="0"/>
        <w:autoSpaceDN w:val="0"/>
        <w:adjustRightInd w:val="0"/>
        <w:spacing w:after="240"/>
        <w:rPr>
          <w:i/>
        </w:rPr>
      </w:pPr>
      <w:r w:rsidRPr="00F178A4">
        <w:rPr>
          <w:i/>
        </w:rPr>
        <w:t>R</w:t>
      </w:r>
      <w:r>
        <w:rPr>
          <w:i/>
        </w:rPr>
        <w:t>espiration (Oxygen consumption)</w:t>
      </w:r>
      <w:r w:rsidRPr="00F178A4">
        <w:rPr>
          <w:i/>
        </w:rPr>
        <w:t xml:space="preserve"> </w:t>
      </w:r>
    </w:p>
    <w:p w14:paraId="2DC24EFC" w14:textId="35EEA249" w:rsidR="005E4BDA" w:rsidRPr="00F97462" w:rsidRDefault="0042579F" w:rsidP="0042579F">
      <w:pPr>
        <w:widowControl w:val="0"/>
        <w:autoSpaceDE w:val="0"/>
        <w:autoSpaceDN w:val="0"/>
        <w:adjustRightInd w:val="0"/>
        <w:spacing w:after="240" w:line="480" w:lineRule="auto"/>
        <w:ind w:firstLine="360"/>
      </w:pPr>
      <w:r w:rsidRPr="00F178A4">
        <w:t>Oxygen consumption (MO2) during swim performance trials was measured using intermittent respirometry at 26</w:t>
      </w:r>
      <w:r>
        <w:sym w:font="Symbol" w:char="F0B0"/>
      </w:r>
      <w:r w:rsidRPr="00F178A4">
        <w:t>C with Pt100 fiber optic probe connected to a</w:t>
      </w:r>
      <w:ins w:id="404" w:author="Peter Euclide" w:date="2017-05-26T21:14:00Z">
        <w:r w:rsidR="004E2DE0">
          <w:t>n</w:t>
        </w:r>
      </w:ins>
      <w:r w:rsidRPr="00F178A4">
        <w:t xml:space="preserve"> Oxy-4 Mini device and AutoResp software version 2.2.0 (Loligo Systems, Denmark). Independent measurements of MO2 were recorded </w:t>
      </w:r>
      <w:r w:rsidR="009B172F">
        <w:t>at</w:t>
      </w:r>
      <w:r w:rsidR="009B172F" w:rsidRPr="00F178A4">
        <w:t xml:space="preserve"> </w:t>
      </w:r>
      <w:r w:rsidR="00446C63" w:rsidRPr="00F178A4">
        <w:t>10-minute</w:t>
      </w:r>
      <w:r w:rsidRPr="00F178A4">
        <w:t xml:space="preserve"> intervals</w:t>
      </w:r>
      <w:r w:rsidR="00E87051">
        <w:t>.</w:t>
      </w:r>
      <w:r w:rsidRPr="00F178A4">
        <w:t xml:space="preserve"> </w:t>
      </w:r>
      <w:r w:rsidR="00E87051">
        <w:t>A</w:t>
      </w:r>
      <w:r w:rsidRPr="00F178A4">
        <w:t xml:space="preserve">ll chamber water was flushed with oxygenated water following each interval. Standard metabolic rate (SMR) was defined as the y intercept of the logarithm of oxygen consumption versus swimming speed. Active metabolic rate (AMR) was defined as the maximum </w:t>
      </w:r>
      <w:r>
        <w:t>three</w:t>
      </w:r>
      <w:r w:rsidRPr="00F178A4">
        <w:t xml:space="preserve"> values of MO2 and aerobic scope </w:t>
      </w:r>
      <w:r w:rsidR="009B172F">
        <w:t xml:space="preserve">was defined as </w:t>
      </w:r>
      <w:r w:rsidRPr="00F178A4">
        <w:t xml:space="preserve">AMR - SMR for each fish </w:t>
      </w:r>
      <w:r w:rsidR="00446AA7">
        <w:fldChar w:fldCharType="begin" w:fldLock="1"/>
      </w:r>
      <w:r>
        <w:instrText>ADDIN CSL_CITATION { "citationItems" : [ { "id" : "ITEM-1", "itemData" : { "DOI" : "10.1016/j.cbpc.2011.03.002", "ISSN" : "1532-0456", "PMID" : "21411046", "abstract" : "Fathead minnows were subjected to an incremental velocity test using swim tunnel respirometry for the analysis of aerobic scope and swimming performance, as critical aerobic swim speed (U(crit)), following chronic exposures (33-57 ) to 0.9\u00b10.4, 157\u00b118 or 689\u00b166 nmol L\u207b\u00b9 Pb and an acute exposure (24 h) to 672\u00b135 nmol L\u207b\u00b9 Pb (mean\u00b1SEM). Assessment of Pb-induced anemia and neurological impairment were evaluated by blood hemoglobin (Hb) concentrations and a cost of transport (COT) analysis, respectively. Fish from the acute 672\u00b135 nmol L\u207b\u00b9 Pb (24.4\u00b11.2 BL s\u207b\u00b9) and chronic 689\u00b166 nmol L\u207b\u00b9 Pb (24.6\u00b10.9 BL s\u207b\u00b9) treatments exhibited reduced U(crits) compared to control fish (27.6\u00b10.8 BL s\u207b\u00b9). Aerobic scope was reduced by acute Pb exposure (8.6\u00b12.6 \u03bcmol O\u2082 g\u207b\u00b9 h\u207b\u00b9 vs. 22.6\u00b13.8 \u03bcmol O\u2082 g\u207b\u00b9 h\u207b\u00b9 from controls) owing to a decrease in maximum oxygen consumption rate (38.8\u00b10.8 \u03bcmol O\u2082 g\u207b\u00b9 h\u207b\u00b9 vs. 54.0\u00b14.2 \u03bcmol O\u2082 g\u207b\u00b9 h\u207b\u00b9 from controls). However, no effect on aerobic scope was observed with fish chronically exposed to Pb. Significant differences were not observed for Hb concentrations or COT. These findings suggest that the impaired swimming performances arising from acute and chronic Pb exposures reflect different mechanisms of toxicity.", "author" : [ { "dropping-particle" : "", "family" : "Mager", "given" : "Edward M", "non-dropping-particle" : "", "parse-names" : false, "suffix" : "" }, { "dropping-particle" : "", "family" : "Grosell", "given" : "Martin", "non-dropping-particle" : "", "parse-names" : false, "suffix" : "" } ], "container-title" : "Comparative biochemistry and physiology. Toxicology &amp; pharmacology : CBP", "id" : "ITEM-1", "issue" : "1", "issued" : { "date-parts" : [ [ "2011", "6" ] ] }, "page" : "7-13", "publisher" : "Elsevier Inc.", "title" : "Effects of acute and chronic waterborne lead exposure on the swimming performance and aerobic scope of fathead minnows (Pimephales promelas).", "type" : "article-journal", "volume" : "154" }, "uris" : [ "http://www.mendeley.com/documents/?uuid=5f7b0a8b-2a81-43dd-b651-de1dde55d6ab" ] } ], "mendeley" : { "formattedCitation" : "(Mager &amp; Grosell, 2011)", "plainTextFormattedCitation" : "(Mager &amp; Grosell, 2011)", "previouslyFormattedCitation" : "(Mager &amp; Grosell, 2011)" }, "properties" : { "noteIndex" : 0 }, "schema" : "https://github.com/citation-style-language/schema/raw/master/csl-citation.json" }</w:instrText>
      </w:r>
      <w:r w:rsidR="00446AA7">
        <w:fldChar w:fldCharType="separate"/>
      </w:r>
      <w:r w:rsidRPr="00DF7BAD">
        <w:rPr>
          <w:noProof/>
        </w:rPr>
        <w:t>(Mager &amp; Grosell, 2011)</w:t>
      </w:r>
      <w:r w:rsidR="00446AA7">
        <w:fldChar w:fldCharType="end"/>
      </w:r>
      <w:r w:rsidRPr="00F178A4">
        <w:t xml:space="preserve">. </w:t>
      </w:r>
      <w:ins w:id="405" w:author="Stockwell" w:date="2017-01-25T08:45:00Z">
        <w:r w:rsidR="008A40F1">
          <w:t xml:space="preserve">If an EFA-deficient diet affected fish metabolism, then we would expect </w:t>
        </w:r>
      </w:ins>
      <w:ins w:id="406" w:author="Peter Euclide" w:date="2017-05-26T21:15:00Z">
        <w:r w:rsidR="004E2DE0">
          <w:t xml:space="preserve">AMR and </w:t>
        </w:r>
      </w:ins>
      <w:ins w:id="407" w:author="Peter Euclide" w:date="2017-05-26T21:17:00Z">
        <w:r w:rsidR="004E2DE0">
          <w:t xml:space="preserve">aerobic scope </w:t>
        </w:r>
      </w:ins>
      <w:ins w:id="408" w:author="Peter Euclide" w:date="2017-05-26T21:15:00Z">
        <w:r w:rsidR="004E2DE0">
          <w:t>to be higher in the higher quality FO based diet while SMR would remain stable or decrease in the FO based diet.</w:t>
        </w:r>
      </w:ins>
      <w:ins w:id="409" w:author="Stockwell" w:date="2017-01-25T08:45:00Z">
        <w:del w:id="410" w:author="Peter Euclide" w:date="2017-05-26T21:16:00Z">
          <w:r w:rsidR="008A40F1" w:rsidDel="004E2DE0">
            <w:delText>[state if/how SMR, AMR, and aerobic scope would change by diet treatment].</w:delText>
          </w:r>
        </w:del>
      </w:ins>
    </w:p>
    <w:p w14:paraId="125CF26A" w14:textId="77777777" w:rsidR="005E4BDA" w:rsidRPr="005F3C52" w:rsidRDefault="005E4BDA" w:rsidP="007B235E">
      <w:pPr>
        <w:spacing w:line="480" w:lineRule="auto"/>
        <w:outlineLvl w:val="0"/>
      </w:pPr>
      <w:r w:rsidRPr="005F3C52">
        <w:rPr>
          <w:i/>
        </w:rPr>
        <w:t xml:space="preserve">Lipid extraction and fatty acid methylation of </w:t>
      </w:r>
      <w:r w:rsidR="005D3E96">
        <w:rPr>
          <w:i/>
        </w:rPr>
        <w:t>z</w:t>
      </w:r>
      <w:r w:rsidR="006C397A">
        <w:rPr>
          <w:i/>
        </w:rPr>
        <w:t>ebrafish</w:t>
      </w:r>
    </w:p>
    <w:p w14:paraId="12CC9052" w14:textId="4FF6B4C7" w:rsidR="005E4BDA" w:rsidRPr="005F3C52" w:rsidRDefault="005E4BDA" w:rsidP="00E87051">
      <w:pPr>
        <w:spacing w:line="480" w:lineRule="auto"/>
        <w:ind w:firstLine="360"/>
        <w:rPr>
          <w:i/>
        </w:rPr>
      </w:pPr>
      <w:commentRangeStart w:id="411"/>
      <w:r w:rsidRPr="005F3C52">
        <w:t xml:space="preserve">Lipids from </w:t>
      </w:r>
      <w:r w:rsidR="009B172F">
        <w:t>zebrafish</w:t>
      </w:r>
      <w:r w:rsidR="009B172F" w:rsidRPr="005F3C52">
        <w:t xml:space="preserve"> </w:t>
      </w:r>
      <w:r w:rsidRPr="005F3C52">
        <w:t xml:space="preserve">were extracted using chloroform-methanol (2:1; </w:t>
      </w:r>
      <w:r w:rsidRPr="005F3C52">
        <w:rPr>
          <w:i/>
        </w:rPr>
        <w:t>v</w:t>
      </w:r>
      <w:r w:rsidRPr="005F3C52">
        <w:t>/</w:t>
      </w:r>
      <w:r w:rsidRPr="005F3C52">
        <w:rPr>
          <w:i/>
        </w:rPr>
        <w:t>v</w:t>
      </w:r>
      <w:r w:rsidRPr="005F3C52">
        <w:t>) according to Bligh and Dyer (1959).</w:t>
      </w:r>
      <w:r w:rsidR="00E87051">
        <w:t xml:space="preserve"> </w:t>
      </w:r>
      <w:r w:rsidR="00A81FF1">
        <w:t>T</w:t>
      </w:r>
      <w:r w:rsidRPr="005F3C52">
        <w:t xml:space="preserve">otal lipids were then transesterified into fatty acid methyl esters (FAME) using a 1-step procedure with toluene and 1% sulfuric acid in methanol </w:t>
      </w:r>
      <w:r w:rsidR="00446AA7">
        <w:rPr>
          <w:noProof/>
        </w:rPr>
        <w:fldChar w:fldCharType="begin"/>
      </w:r>
      <w:r w:rsidR="00F7402A">
        <w:rPr>
          <w:noProof/>
        </w:rPr>
        <w:instrText xml:space="preserve"> ADDIN EN.CITE &lt;EndNote&gt;&lt;Cite&gt;&lt;Author&gt;Christie&lt;/Author&gt;&lt;Year&gt;1989&lt;/Year&gt;&lt;RecNum&gt;825&lt;/RecNum&gt;&lt;DisplayText&gt;(Christie, 1989)&lt;/DisplayText&gt;&lt;record&gt;&lt;rec-number&gt;825&lt;/rec-number&gt;&lt;foreign-keys&gt;&lt;key app="EN" db-id="9w5at25f65waw4e02fmxdtfy5w9zwa2faw0v" timestamp="1443119702"&gt;825&lt;/key&gt;&lt;/foreign-keys&gt;&lt;ref-type name="Book"&gt;6&lt;/ref-type&gt;&lt;contributors&gt;&lt;authors&gt;&lt;author&gt;Christie, William W&lt;/author&gt;&lt;/authors&gt;&lt;/contributors&gt;&lt;titles&gt;&lt;title&gt;Gas chromatography and lipids&lt;/title&gt;&lt;/titles&gt;&lt;volume&gt;39&lt;/volume&gt;&lt;dates&gt;&lt;year&gt;1989&lt;/year&gt;&lt;/dates&gt;&lt;publisher&gt;Oily Press Ayr&lt;/publisher&gt;&lt;urls&gt;&lt;/urls&gt;&lt;/record&gt;&lt;/Cite&gt;&lt;/EndNote&gt;</w:instrText>
      </w:r>
      <w:r w:rsidR="00446AA7">
        <w:rPr>
          <w:noProof/>
        </w:rPr>
        <w:fldChar w:fldCharType="separate"/>
      </w:r>
      <w:r w:rsidR="00F7402A">
        <w:rPr>
          <w:noProof/>
        </w:rPr>
        <w:t>(</w:t>
      </w:r>
      <w:hyperlink w:anchor="_ENREF_4" w:tooltip="Christie, 1989 #825" w:history="1">
        <w:r w:rsidR="008F112F">
          <w:rPr>
            <w:noProof/>
          </w:rPr>
          <w:t>Christie, 1989</w:t>
        </w:r>
      </w:hyperlink>
      <w:r w:rsidR="00F7402A">
        <w:rPr>
          <w:noProof/>
        </w:rPr>
        <w:t>)</w:t>
      </w:r>
      <w:r w:rsidR="00446AA7">
        <w:rPr>
          <w:noProof/>
        </w:rPr>
        <w:fldChar w:fldCharType="end"/>
      </w:r>
      <w:r w:rsidR="00A81FF1">
        <w:rPr>
          <w:noProof/>
        </w:rPr>
        <w:t xml:space="preserve"> at 50</w:t>
      </w:r>
      <w:del w:id="412" w:author="Stockwell" w:date="2017-01-23T13:35:00Z">
        <w:r w:rsidR="00A81FF1" w:rsidDel="002A505C">
          <w:rPr>
            <w:noProof/>
          </w:rPr>
          <w:delText xml:space="preserve"> </w:delText>
        </w:r>
      </w:del>
      <w:r w:rsidR="00A81FF1">
        <w:rPr>
          <w:noProof/>
        </w:rPr>
        <w:t>°C for 18 hours</w:t>
      </w:r>
      <w:r w:rsidRPr="005F3C52">
        <w:t xml:space="preserve">.  </w:t>
      </w:r>
      <w:commentRangeEnd w:id="411"/>
      <w:r w:rsidR="00635A4B">
        <w:rPr>
          <w:rStyle w:val="CommentReference"/>
        </w:rPr>
        <w:commentReference w:id="411"/>
      </w:r>
    </w:p>
    <w:p w14:paraId="4CC95C06" w14:textId="77777777" w:rsidR="005E4BDA" w:rsidRPr="005F3C52" w:rsidRDefault="005E4BDA" w:rsidP="007B235E">
      <w:pPr>
        <w:spacing w:line="480" w:lineRule="auto"/>
        <w:outlineLvl w:val="0"/>
        <w:rPr>
          <w:i/>
        </w:rPr>
      </w:pPr>
      <w:commentRangeStart w:id="413"/>
      <w:r w:rsidRPr="005F3C52">
        <w:rPr>
          <w:i/>
        </w:rPr>
        <w:t>Fatty acid analysis</w:t>
      </w:r>
      <w:commentRangeEnd w:id="413"/>
      <w:r w:rsidR="00635A4B">
        <w:rPr>
          <w:rStyle w:val="CommentReference"/>
        </w:rPr>
        <w:commentReference w:id="413"/>
      </w:r>
    </w:p>
    <w:p w14:paraId="63DC41E5" w14:textId="77777777" w:rsidR="005E4BDA" w:rsidRPr="005F3C52" w:rsidRDefault="005E4BDA" w:rsidP="00E87051">
      <w:pPr>
        <w:spacing w:line="480" w:lineRule="auto"/>
        <w:ind w:firstLine="360"/>
        <w:rPr>
          <w:b/>
        </w:rPr>
      </w:pPr>
      <w:r w:rsidRPr="005F3C52">
        <w:t>The resulting FAME (</w:t>
      </w:r>
      <w:r w:rsidR="00AD10A1">
        <w:t>~</w:t>
      </w:r>
      <w:r w:rsidRPr="005F3C52">
        <w:t>0.01% solution) were analyzed by gas chromatography-mass spectrometry using a Shimadzu GCMS-QP2010plus (Shimadzu Co, Kyoto) equipped with a Rtx</w:t>
      </w:r>
      <w:r w:rsidRPr="005F3C52">
        <w:rPr>
          <w:vertAlign w:val="superscript"/>
        </w:rPr>
        <w:t>®</w:t>
      </w:r>
      <w:r w:rsidR="00AD10A1">
        <w:t>-2330 column (100m x 0.25 mm x 0.15</w:t>
      </w:r>
      <w:r w:rsidRPr="005F3C52">
        <w:t xml:space="preserve"> µm; Restek) with the following temperature program: </w:t>
      </w:r>
      <w:r w:rsidR="00216706">
        <w:t>45</w:t>
      </w:r>
      <w:r w:rsidRPr="005F3C52">
        <w:t xml:space="preserve">°C was maintained for </w:t>
      </w:r>
      <w:r w:rsidR="00216706">
        <w:t>4</w:t>
      </w:r>
      <w:r w:rsidRPr="005F3C52">
        <w:t xml:space="preserve"> min, then the temperature was increased at 1</w:t>
      </w:r>
      <w:r w:rsidR="00216706">
        <w:t>3</w:t>
      </w:r>
      <w:r w:rsidRPr="005F3C52">
        <w:t>°C min</w:t>
      </w:r>
      <w:r w:rsidRPr="005F3C52">
        <w:rPr>
          <w:vertAlign w:val="superscript"/>
        </w:rPr>
        <w:t>-1</w:t>
      </w:r>
      <w:r w:rsidRPr="005F3C52">
        <w:t> to 1</w:t>
      </w:r>
      <w:r w:rsidR="00216706">
        <w:t>50</w:t>
      </w:r>
      <w:r w:rsidRPr="005F3C52">
        <w:t xml:space="preserve">°C, </w:t>
      </w:r>
      <w:r w:rsidR="00216706">
        <w:t xml:space="preserve">and maintained for 27 min, </w:t>
      </w:r>
      <w:r w:rsidRPr="005F3C52">
        <w:t xml:space="preserve">and finally heated at </w:t>
      </w:r>
      <w:r w:rsidR="00216706">
        <w:t>3</w:t>
      </w:r>
      <w:r w:rsidRPr="005F3C52">
        <w:t>°C min</w:t>
      </w:r>
      <w:r w:rsidRPr="005F3C52">
        <w:rPr>
          <w:vertAlign w:val="superscript"/>
        </w:rPr>
        <w:t>-1</w:t>
      </w:r>
      <w:r w:rsidRPr="005F3C52">
        <w:t> to 21</w:t>
      </w:r>
      <w:r w:rsidR="00216706">
        <w:t>5</w:t>
      </w:r>
      <w:r w:rsidRPr="005F3C52">
        <w:t xml:space="preserve">°C and held for </w:t>
      </w:r>
      <w:r w:rsidR="00216706">
        <w:t>35</w:t>
      </w:r>
      <w:r w:rsidRPr="005F3C52">
        <w:t xml:space="preserve"> min. Helium was used as a carrier gas with an average velocity of 34 cm sec</w:t>
      </w:r>
      <w:r w:rsidRPr="005F3C52">
        <w:rPr>
          <w:vertAlign w:val="superscript"/>
        </w:rPr>
        <w:t>-1</w:t>
      </w:r>
      <w:r w:rsidRPr="005F3C52">
        <w:t>. The chromatograms were analyzed using GCMSsolution software (V. 2.70, Shimadzu, Kyoto). Individual fatty acids were identified as percent composition based standards (Supelco 37 component FAME mix, Nu-Chek Prep mix # 463 and mix # 674</w:t>
      </w:r>
      <w:r w:rsidR="00446C63">
        <w:t xml:space="preserve">) </w:t>
      </w:r>
      <w:r w:rsidRPr="005F3C52">
        <w:t>and confirmed using mass spectral libraries (NIST</w:t>
      </w:r>
      <w:r w:rsidR="002B2C47">
        <w:t>, 2012;</w:t>
      </w:r>
      <w:r w:rsidRPr="005F3C52">
        <w:t xml:space="preserve"> Wiley 10</w:t>
      </w:r>
      <w:r w:rsidRPr="005F3C52">
        <w:rPr>
          <w:vertAlign w:val="superscript"/>
        </w:rPr>
        <w:t>th</w:t>
      </w:r>
      <w:r w:rsidRPr="005F3C52">
        <w:t xml:space="preserve"> edition).</w:t>
      </w:r>
    </w:p>
    <w:p w14:paraId="13D8E7BA" w14:textId="77777777" w:rsidR="00EE3706" w:rsidRDefault="005E4BDA" w:rsidP="007B235E">
      <w:pPr>
        <w:spacing w:line="480" w:lineRule="auto"/>
        <w:outlineLvl w:val="0"/>
        <w:rPr>
          <w:i/>
        </w:rPr>
      </w:pPr>
      <w:commentRangeStart w:id="414"/>
      <w:commentRangeStart w:id="415"/>
      <w:r w:rsidRPr="005F3C52">
        <w:rPr>
          <w:i/>
        </w:rPr>
        <w:t>Statistical analyses</w:t>
      </w:r>
      <w:commentRangeEnd w:id="414"/>
      <w:r w:rsidR="00772B30">
        <w:rPr>
          <w:rStyle w:val="CommentReference"/>
        </w:rPr>
        <w:commentReference w:id="414"/>
      </w:r>
      <w:commentRangeEnd w:id="415"/>
      <w:r w:rsidR="00193B25">
        <w:rPr>
          <w:rStyle w:val="CommentReference"/>
        </w:rPr>
        <w:commentReference w:id="415"/>
      </w:r>
    </w:p>
    <w:p w14:paraId="5799DEF3" w14:textId="77777777" w:rsidR="00693DAE" w:rsidRDefault="00DE254F" w:rsidP="00693DAE">
      <w:pPr>
        <w:widowControl w:val="0"/>
        <w:autoSpaceDE w:val="0"/>
        <w:autoSpaceDN w:val="0"/>
        <w:adjustRightInd w:val="0"/>
        <w:spacing w:line="480" w:lineRule="auto"/>
        <w:ind w:firstLine="360"/>
      </w:pPr>
      <w:r>
        <w:t xml:space="preserve">To test how diet treatments impacted fatty acid composition of zebrafish, comparisons were made between CO and FO based diet treatments across the 6 sample dates using sex as a covariate. The analysis was limited to only biologically relevant fatty acids by choosing </w:t>
      </w:r>
      <w:ins w:id="416" w:author="Stockwell" w:date="2017-01-25T10:25:00Z">
        <w:del w:id="417" w:author="Peter Euclide" w:date="2017-05-28T08:51:00Z">
          <w:r w:rsidR="00C73BE1" w:rsidDel="00622283">
            <w:delText xml:space="preserve">First paragraph in stats Methods. </w:delText>
          </w:r>
        </w:del>
      </w:ins>
      <w:r>
        <w:t>a suite of</w:t>
      </w:r>
      <w:r w:rsidR="00754E79">
        <w:t xml:space="preserve"> fatty acids based on </w:t>
      </w:r>
      <w:r>
        <w:t xml:space="preserve">previously </w:t>
      </w:r>
      <w:del w:id="418" w:author="Stockwell" w:date="2017-01-23T20:07:00Z">
        <w:r w:rsidR="00754E79" w:rsidDel="00AF1E31">
          <w:delText>previous research</w:delText>
        </w:r>
        <w:r w:rsidR="00937DAB" w:rsidDel="00AF1E31">
          <w:delText>,</w:delText>
        </w:r>
        <w:r w:rsidR="00754E79" w:rsidDel="00AF1E31">
          <w:delText xml:space="preserve"> which presented</w:delText>
        </w:r>
      </w:del>
      <w:ins w:id="419" w:author="Stockwell" w:date="2017-01-23T20:07:00Z">
        <w:r w:rsidR="00AF1E31">
          <w:t>observed</w:t>
        </w:r>
      </w:ins>
      <w:r w:rsidR="00754E79">
        <w:t xml:space="preserve"> correlations between fatty acid composition and cyanobacteria dominance in a freshwater lake (Gearhart et al, </w:t>
      </w:r>
      <w:commentRangeStart w:id="420"/>
      <w:r w:rsidR="00754E79">
        <w:t>2016</w:t>
      </w:r>
      <w:commentRangeEnd w:id="420"/>
      <w:r w:rsidR="00D8403F">
        <w:rPr>
          <w:rStyle w:val="CommentReference"/>
        </w:rPr>
        <w:commentReference w:id="420"/>
      </w:r>
      <w:r>
        <w:t xml:space="preserve">) or </w:t>
      </w:r>
      <w:commentRangeStart w:id="421"/>
      <w:commentRangeStart w:id="422"/>
      <w:r w:rsidR="00754E79">
        <w:t>fatty acids</w:t>
      </w:r>
      <w:r>
        <w:t xml:space="preserve"> </w:t>
      </w:r>
      <w:r w:rsidR="00754E79">
        <w:t xml:space="preserve">which </w:t>
      </w:r>
      <w:ins w:id="423" w:author="Stockwell" w:date="2017-01-24T11:17:00Z">
        <w:r w:rsidR="00DD522D">
          <w:t>we</w:t>
        </w:r>
      </w:ins>
      <w:del w:id="424" w:author="Stockwell" w:date="2017-01-24T11:17:00Z">
        <w:r w:rsidR="00754E79" w:rsidDel="00DD522D">
          <w:delText>a</w:delText>
        </w:r>
      </w:del>
      <w:r w:rsidR="00754E79">
        <w:t xml:space="preserve">re most likely to </w:t>
      </w:r>
      <w:del w:id="425" w:author="Stockwell" w:date="2017-01-23T20:07:00Z">
        <w:r w:rsidR="00754E79" w:rsidDel="00AF1E31">
          <w:delText xml:space="preserve">both </w:delText>
        </w:r>
      </w:del>
      <w:r w:rsidR="00754E79">
        <w:t>be impacted by EFA</w:t>
      </w:r>
      <w:ins w:id="426" w:author="Stockwell" w:date="2017-01-24T11:17:00Z">
        <w:r w:rsidR="00DD522D">
          <w:t>-</w:t>
        </w:r>
      </w:ins>
      <w:del w:id="427" w:author="Stockwell" w:date="2017-01-24T11:17:00Z">
        <w:r w:rsidR="00754E79" w:rsidDel="00DD522D">
          <w:delText xml:space="preserve"> </w:delText>
        </w:r>
      </w:del>
      <w:r w:rsidR="00754E79">
        <w:t>deficient diets and</w:t>
      </w:r>
      <w:r>
        <w:t xml:space="preserve"> known</w:t>
      </w:r>
      <w:r w:rsidR="00754E79">
        <w:t xml:space="preserve"> to have physiological consequences for the </w:t>
      </w:r>
      <w:del w:id="428" w:author="Stockwell" w:date="2017-01-24T11:17:00Z">
        <w:r w:rsidR="00754E79" w:rsidDel="00DD522D">
          <w:delText>organism</w:delText>
        </w:r>
      </w:del>
      <w:ins w:id="429" w:author="Stockwell" w:date="2017-01-24T11:17:00Z">
        <w:r w:rsidR="00DD522D">
          <w:t>fish</w:t>
        </w:r>
      </w:ins>
      <w:commentRangeEnd w:id="421"/>
      <w:ins w:id="430" w:author="Stockwell" w:date="2017-01-25T09:11:00Z">
        <w:r w:rsidR="0021147C">
          <w:rPr>
            <w:rStyle w:val="CommentReference"/>
          </w:rPr>
          <w:commentReference w:id="421"/>
        </w:r>
      </w:ins>
      <w:commentRangeEnd w:id="422"/>
      <w:r w:rsidR="00693DAE">
        <w:rPr>
          <w:rStyle w:val="CommentReference"/>
        </w:rPr>
        <w:commentReference w:id="422"/>
      </w:r>
      <w:r w:rsidR="00754E79">
        <w:t xml:space="preserve">. The </w:t>
      </w:r>
      <w:ins w:id="431" w:author="Stockwell" w:date="2017-01-24T11:18:00Z">
        <w:r w:rsidR="00DD522D">
          <w:t xml:space="preserve">fatty acid </w:t>
        </w:r>
      </w:ins>
      <w:commentRangeStart w:id="432"/>
      <w:r w:rsidR="00754E79">
        <w:t>categories</w:t>
      </w:r>
      <w:commentRangeEnd w:id="432"/>
      <w:r w:rsidR="00DD522D">
        <w:rPr>
          <w:rStyle w:val="CommentReference"/>
        </w:rPr>
        <w:commentReference w:id="432"/>
      </w:r>
      <w:r w:rsidR="00754E79">
        <w:t xml:space="preserve"> </w:t>
      </w:r>
      <w:del w:id="433" w:author="Stockwell" w:date="2017-01-24T11:18:00Z">
        <w:r w:rsidR="00754E79" w:rsidDel="00DD522D">
          <w:delText xml:space="preserve">of fatty acids </w:delText>
        </w:r>
      </w:del>
      <w:del w:id="434" w:author="Stockwell" w:date="2017-01-24T11:19:00Z">
        <w:r w:rsidR="00754E79" w:rsidDel="00DD522D">
          <w:delText>used in this study were</w:delText>
        </w:r>
      </w:del>
      <w:ins w:id="435" w:author="Stockwell" w:date="2017-01-24T11:19:00Z">
        <w:r w:rsidR="00DD522D">
          <w:t>included</w:t>
        </w:r>
      </w:ins>
      <w:r w:rsidR="00754E79">
        <w:t xml:space="preserve"> </w:t>
      </w:r>
      <w:commentRangeStart w:id="436"/>
      <w:r w:rsidR="00754E79">
        <w:t>summed total</w:t>
      </w:r>
      <w:ins w:id="437" w:author="Stockwell" w:date="2017-01-24T11:19:00Z">
        <w:r w:rsidR="00DD522D">
          <w:t>s</w:t>
        </w:r>
      </w:ins>
      <w:r w:rsidR="00754E79">
        <w:t xml:space="preserve"> </w:t>
      </w:r>
      <w:commentRangeEnd w:id="436"/>
      <w:r w:rsidR="00D951AC">
        <w:rPr>
          <w:rStyle w:val="CommentReference"/>
        </w:rPr>
        <w:commentReference w:id="436"/>
      </w:r>
      <w:r w:rsidR="00754E79">
        <w:t>of</w:t>
      </w:r>
      <w:del w:id="438" w:author="Stockwell" w:date="2017-01-23T20:08:00Z">
        <w:r w:rsidR="00CB2DE4" w:rsidDel="00AF1E31">
          <w:delText>;</w:delText>
        </w:r>
        <w:r w:rsidR="00754E79" w:rsidDel="00AF1E31">
          <w:delText xml:space="preserve"> </w:delText>
        </w:r>
      </w:del>
      <w:ins w:id="439" w:author="Stockwell" w:date="2017-01-23T20:08:00Z">
        <w:r w:rsidR="00AF1E31">
          <w:t xml:space="preserve">: </w:t>
        </w:r>
      </w:ins>
      <w:r w:rsidR="00754E79">
        <w:t>satu</w:t>
      </w:r>
      <w:r w:rsidR="00CB2DE4">
        <w:t>rated fatty acids (∑saturated),</w:t>
      </w:r>
      <w:r w:rsidR="00754E79">
        <w:t xml:space="preserve"> monounsaturated </w:t>
      </w:r>
      <w:r w:rsidR="00CB2DE4">
        <w:t>fatty acids (∑monounsaturated),</w:t>
      </w:r>
      <w:r w:rsidR="00754E79">
        <w:t xml:space="preserve"> polyunsaturated </w:t>
      </w:r>
      <w:r w:rsidR="00CB2DE4">
        <w:t xml:space="preserve">fatty acids (∑polyunsaturated), </w:t>
      </w:r>
      <w:commentRangeStart w:id="440"/>
      <w:r w:rsidR="00CB2DE4">
        <w:t>essential fatty acids (∑EFA)</w:t>
      </w:r>
      <w:commentRangeEnd w:id="440"/>
      <w:r w:rsidR="00507A6B">
        <w:rPr>
          <w:rStyle w:val="CommentReference"/>
        </w:rPr>
        <w:commentReference w:id="440"/>
      </w:r>
      <w:r w:rsidR="00CB2DE4">
        <w:t>, n-3 fatty acids (∑n-3), and</w:t>
      </w:r>
      <w:r w:rsidR="00754E79">
        <w:t xml:space="preserve"> n-6 fatty acids (∑n-6). We also </w:t>
      </w:r>
      <w:commentRangeStart w:id="441"/>
      <w:del w:id="442" w:author="Stockwell" w:date="2017-01-24T11:19:00Z">
        <w:r w:rsidR="00754E79" w:rsidDel="00DD522D">
          <w:delText>looked at</w:delText>
        </w:r>
      </w:del>
      <w:ins w:id="443" w:author="Stockwell" w:date="2017-01-24T11:19:00Z">
        <w:r w:rsidR="00DD522D">
          <w:t>examined the</w:t>
        </w:r>
      </w:ins>
      <w:r w:rsidR="00754E79">
        <w:t xml:space="preserve"> </w:t>
      </w:r>
      <w:commentRangeEnd w:id="441"/>
      <w:r w:rsidR="00672EA6">
        <w:rPr>
          <w:rStyle w:val="CommentReference"/>
        </w:rPr>
        <w:commentReference w:id="441"/>
      </w:r>
      <w:r w:rsidR="00754E79">
        <w:t xml:space="preserve">specific fatty acids </w:t>
      </w:r>
      <w:r w:rsidR="00CB2DE4">
        <w:t>LA</w:t>
      </w:r>
      <w:r w:rsidR="00754E79">
        <w:t xml:space="preserve">, </w:t>
      </w:r>
      <w:r w:rsidR="00CB2DE4">
        <w:t>ALA</w:t>
      </w:r>
      <w:r w:rsidR="00754E79">
        <w:t xml:space="preserve">, ARA, EPA, DHA, and </w:t>
      </w:r>
      <w:ins w:id="444" w:author="Stockwell" w:date="2017-01-24T11:19:00Z">
        <w:r w:rsidR="00DD522D">
          <w:t>m</w:t>
        </w:r>
      </w:ins>
      <w:del w:id="445" w:author="Stockwell" w:date="2017-01-24T11:19:00Z">
        <w:r w:rsidR="00754E79" w:rsidDel="00DD522D">
          <w:delText>M</w:delText>
        </w:r>
      </w:del>
      <w:r w:rsidR="00754E79">
        <w:t>ead acid.</w:t>
      </w:r>
      <w:ins w:id="446" w:author="Stockwell" w:date="2017-01-26T11:28:00Z">
        <w:r w:rsidR="00D2753B">
          <w:t xml:space="preserve"> </w:t>
        </w:r>
      </w:ins>
      <w:ins w:id="447" w:author="Peter Euclide" w:date="2017-05-26T21:23:00Z">
        <w:r w:rsidR="004C5C91">
          <w:t>[</w:t>
        </w:r>
      </w:ins>
      <w:ins w:id="448" w:author="Stockwell" w:date="2017-01-26T11:28:00Z">
        <w:r w:rsidR="00D2753B">
          <w:t xml:space="preserve">Somewhere in here you should also point out your test of the mead acid hypothesis </w:t>
        </w:r>
      </w:ins>
      <w:ins w:id="449" w:author="Stockwell" w:date="2017-01-26T11:29:00Z">
        <w:r w:rsidR="00D2753B">
          <w:t>–</w:t>
        </w:r>
      </w:ins>
      <w:ins w:id="450" w:author="Stockwell" w:date="2017-01-26T11:28:00Z">
        <w:r w:rsidR="00D2753B">
          <w:t xml:space="preserve"> that </w:t>
        </w:r>
      </w:ins>
      <w:ins w:id="451" w:author="Stockwell" w:date="2017-01-26T11:29:00Z">
        <w:r w:rsidR="00D2753B">
          <w:t xml:space="preserve">you expected mead acid to be present in CO-fed fish but not FO-fed fish, and that you further tested correlations between mead acid and other fatty acids in fish from each diet group separately. You would expect specific relationships based on the production of mead acid in relation to availability/unavailability of certain FA, correct? You have some of </w:t>
        </w:r>
      </w:ins>
      <w:ins w:id="452" w:author="Stockwell" w:date="2017-01-26T11:31:00Z">
        <w:r w:rsidR="00D2753B">
          <w:t>this</w:t>
        </w:r>
      </w:ins>
      <w:ins w:id="453" w:author="Stockwell" w:date="2017-01-26T11:29:00Z">
        <w:r w:rsidR="00D2753B">
          <w:t xml:space="preserve"> </w:t>
        </w:r>
      </w:ins>
      <w:ins w:id="454" w:author="Stockwell" w:date="2017-01-26T11:31:00Z">
        <w:r w:rsidR="00D2753B">
          <w:t>in the Results that you should transfer to here. A</w:t>
        </w:r>
      </w:ins>
      <w:ins w:id="455" w:author="Peter Euclide" w:date="2017-05-26T21:24:00Z">
        <w:r w:rsidR="004C5C91">
          <w:t>t</w:t>
        </w:r>
      </w:ins>
      <w:ins w:id="456" w:author="Stockwell" w:date="2017-01-26T11:31:00Z">
        <w:del w:id="457" w:author="Peter Euclide" w:date="2017-05-26T21:24:00Z">
          <w:r w:rsidR="00D2753B" w:rsidDel="004C5C91">
            <w:delText>T</w:delText>
          </w:r>
        </w:del>
        <w:r w:rsidR="00D2753B">
          <w:t xml:space="preserve"> some point you will need to explain the mead acid “production line”, so to speak, but that might be better explain in the Discussion (i.e., here</w:t>
        </w:r>
      </w:ins>
      <w:ins w:id="458" w:author="Stockwell" w:date="2017-01-26T11:32:00Z">
        <w:r w:rsidR="00D2753B">
          <w:t>’s the mechanisms that explain the results).</w:t>
        </w:r>
      </w:ins>
      <w:r w:rsidR="00693DAE" w:rsidRPr="00693DAE">
        <w:t xml:space="preserve"> </w:t>
      </w:r>
    </w:p>
    <w:p w14:paraId="22FF223F" w14:textId="2949B198" w:rsidR="00693DAE" w:rsidRDefault="00693DAE" w:rsidP="00693DAE">
      <w:pPr>
        <w:widowControl w:val="0"/>
        <w:autoSpaceDE w:val="0"/>
        <w:autoSpaceDN w:val="0"/>
        <w:adjustRightInd w:val="0"/>
        <w:spacing w:line="480" w:lineRule="auto"/>
        <w:ind w:firstLine="360"/>
      </w:pPr>
      <w:r>
        <w:t>Differences in swimming performance (U</w:t>
      </w:r>
      <w:r w:rsidRPr="00487DFF">
        <w:rPr>
          <w:vertAlign w:val="subscript"/>
        </w:rPr>
        <w:t>crit</w:t>
      </w:r>
      <w:r>
        <w:t>), respiration measurements (AMR, SMR, and aerobic scope), and fatty acids (individual and grouped) were evaluated using three-way analysis of variance (ANOVA) with treatment, time, and sex as principal factors. Significant differences (</w:t>
      </w:r>
      <w:r w:rsidRPr="00693DAE">
        <w:rPr>
          <w:i/>
        </w:rPr>
        <w:t>P</w:t>
      </w:r>
      <w:r>
        <w:t xml:space="preserve"> &lt; 0.05) were further evaluated with a post-hoc Tukey test to determine which treatments and time points differed. Resulting </w:t>
      </w:r>
      <w:r w:rsidRPr="00693DAE">
        <w:rPr>
          <w:i/>
        </w:rPr>
        <w:t>P</w:t>
      </w:r>
      <w:r>
        <w:t xml:space="preserve"> values were then adjusted with a bonferonni correction to correct for the multiple two-way ANOVA tests. Prior to ANOVA, o</w:t>
      </w:r>
      <w:r w:rsidRPr="008454A6">
        <w:t>utliers were</w:t>
      </w:r>
      <w:r>
        <w:t xml:space="preserve"> </w:t>
      </w:r>
      <w:r w:rsidRPr="008454A6">
        <w:t xml:space="preserve">identified for each </w:t>
      </w:r>
      <w:r>
        <w:t>sampling period</w:t>
      </w:r>
      <w:r w:rsidRPr="008454A6">
        <w:t xml:space="preserve"> using using a modified Z-score (MOD)</w:t>
      </w:r>
      <w:r>
        <w:t xml:space="preserve"> ([Iglewicz, 1993 #871])</w:t>
      </w:r>
      <w:r w:rsidRPr="008454A6">
        <w:t>. Any value with a corresponding M</w:t>
      </w:r>
      <w:r>
        <w:t xml:space="preserve">OD </w:t>
      </w:r>
      <w:r w:rsidRPr="008454A6">
        <w:t xml:space="preserve">of </w:t>
      </w:r>
      <w:r>
        <w:t>beyond</w:t>
      </w:r>
      <w:r w:rsidRPr="008454A6">
        <w:t xml:space="preserve"> ±</w:t>
      </w:r>
      <w:r>
        <w:t xml:space="preserve"> </w:t>
      </w:r>
      <w:r w:rsidRPr="008454A6">
        <w:t>3.0 was removed from analysis.</w:t>
      </w:r>
      <w:r>
        <w:t xml:space="preserve"> Respiration measurement metrics are not independent from one another. Thus, therefore if an individuala fish was an outlier in one respiration metric, it was removed from all subsequent respiration analyses.</w:t>
      </w:r>
      <w:r w:rsidRPr="008454A6">
        <w:t xml:space="preserve"> </w:t>
      </w:r>
      <w:r>
        <w:t>For example,</w:t>
      </w:r>
      <w:r w:rsidRPr="008454A6">
        <w:t xml:space="preserve"> because </w:t>
      </w:r>
      <w:r>
        <w:t>fish “</w:t>
      </w:r>
      <w:r w:rsidRPr="008454A6">
        <w:t>ZF_C_5</w:t>
      </w:r>
      <w:r>
        <w:t>”</w:t>
      </w:r>
      <w:r w:rsidRPr="008454A6">
        <w:t xml:space="preserve"> was a</w:t>
      </w:r>
      <w:r>
        <w:t>n</w:t>
      </w:r>
      <w:r w:rsidRPr="008454A6">
        <w:t xml:space="preserve"> outlier for aerobic scope at time 1, it was removed from analysis for aerobic scope, </w:t>
      </w:r>
      <w:r>
        <w:t>and</w:t>
      </w:r>
      <w:r w:rsidRPr="008454A6">
        <w:t xml:space="preserve"> for SMR, </w:t>
      </w:r>
      <w:r>
        <w:t xml:space="preserve">and </w:t>
      </w:r>
      <w:r w:rsidRPr="008454A6">
        <w:t>AMR</w:t>
      </w:r>
      <w:r>
        <w:t>, but was included in</w:t>
      </w:r>
      <w:r w:rsidRPr="008454A6">
        <w:t xml:space="preserve"> U</w:t>
      </w:r>
      <w:r w:rsidRPr="00693DAE">
        <w:rPr>
          <w:vertAlign w:val="subscript"/>
        </w:rPr>
        <w:t>crit</w:t>
      </w:r>
      <w:r>
        <w:t xml:space="preserve"> analysis</w:t>
      </w:r>
      <w:r w:rsidRPr="008454A6">
        <w:t>.</w:t>
      </w:r>
      <w:ins w:id="459" w:author="Peter Euclide" w:date="2017-05-28T09:18:00Z">
        <w:r>
          <w:t xml:space="preserve"> </w:t>
        </w:r>
      </w:ins>
      <w:moveToRangeStart w:id="460" w:author="Peter Euclide" w:date="2017-05-28T09:18:00Z" w:name="move483726419"/>
      <w:moveTo w:id="461" w:author="Peter Euclide" w:date="2017-05-28T09:18:00Z">
        <w:r>
          <w:t xml:space="preserve">All swimming performance </w:t>
        </w:r>
        <w:del w:id="462" w:author="Peter Euclide" w:date="2017-05-28T09:18:00Z">
          <w:r w:rsidDel="00693DAE">
            <w:delText xml:space="preserve">analyses </w:delText>
          </w:r>
        </w:del>
        <w:r>
          <w:t xml:space="preserve">and statistical analyses were conducted in RStudio </w:t>
        </w:r>
        <w:r>
          <w:fldChar w:fldCharType="begin" w:fldLock="1"/>
        </w:r>
        <w:r>
          <w:instrText>ADDIN CSL_CITATION { "citationItems" : [ { "id" : "ITEM-1", "itemData" : { "author" : [ { "dropping-particle" : "", "family" : "Team", "given" : "RStudio", "non-dropping-particle" : "", "parse-names" : false, "suffix" : "" } ], "id" : "ITEM-1", "issued" : { "date-parts" : [ [ "2015" ] ] }, "number" : "0.99.473", "publisher" : "Inc.", "publisher-place" : "Boston, MA", "title" : "RStudio: Integrated Development for R. RStudio", "type" : "article" }, "uris" : [ "http://www.mendeley.com/documents/?uuid=03f711ea-f817-4334-bcfd-07b874fdf262" ] } ], "mendeley" : { "formattedCitation" : "(Rs. Team, 2015)", "manualFormatting" : "(RStudio Team, 2015)", "plainTextFormattedCitation" : "(Rs. Team, 2015)", "previouslyFormattedCitation" : "(Rs. Team, 2015)" }, "properties" : { "noteIndex" : 0 }, "schema" : "https://github.com/citation-style-language/schema/raw/master/csl-citation.json" }</w:instrText>
        </w:r>
        <w:r>
          <w:fldChar w:fldCharType="separate"/>
        </w:r>
        <w:r w:rsidRPr="00DF7BAD">
          <w:rPr>
            <w:noProof/>
          </w:rPr>
          <w:t>(</w:t>
        </w:r>
        <w:r>
          <w:rPr>
            <w:noProof/>
          </w:rPr>
          <w:t>RStudio Team, 2015</w:t>
        </w:r>
        <w:r w:rsidRPr="00DF7BAD">
          <w:rPr>
            <w:noProof/>
          </w:rPr>
          <w:t>)</w:t>
        </w:r>
        <w:r>
          <w:fldChar w:fldCharType="end"/>
        </w:r>
        <w:r>
          <w:t xml:space="preserve"> using R version 3.2.2 </w:t>
        </w:r>
        <w:r>
          <w:fldChar w:fldCharType="begin" w:fldLock="1"/>
        </w:r>
        <w:r>
          <w:instrText>ADDIN CSL_CITATION { "citationItems" : [ { "id" : "ITEM-1", "itemData" : { "author" : [ { "dropping-particle" : "", "family" : "Team", "given" : "R Core", "non-dropping-particle" : "", "parse-names" : false, "suffix" : "" } ], "id" : "ITEM-1", "issued" : { "date-parts" : [ [ "2015" ] ] }, "number" : "3.1.3", "publisher" : "R Foundation for Satisical Computing", "publisher-place" : "Vienna, Austria", "title" : "R: A language and enviornment for satistical computing.", "type" : "article" }, "uris" : [ "http://www.mendeley.com/documents/?uuid=88b36116-0642-494c-8f9c-a37ec05122f2" ] } ], "mendeley" : { "formattedCitation" : "(R. C. Team, 2015)", "manualFormatting" : "(R Core Team, 2015)", "plainTextFormattedCitation" : "(R. C. Team, 2015)", "previouslyFormattedCitation" : "(R. C. Team, 2015)" }, "properties" : { "noteIndex" : 0 }, "schema" : "https://github.com/citation-style-language/schema/raw/master/csl-citation.json" }</w:instrText>
        </w:r>
        <w:r>
          <w:fldChar w:fldCharType="separate"/>
        </w:r>
        <w:r w:rsidRPr="00DF7BAD">
          <w:rPr>
            <w:noProof/>
          </w:rPr>
          <w:t>(</w:t>
        </w:r>
        <w:r>
          <w:rPr>
            <w:noProof/>
          </w:rPr>
          <w:t xml:space="preserve">R Core </w:t>
        </w:r>
        <w:r w:rsidRPr="00DF7BAD">
          <w:rPr>
            <w:noProof/>
          </w:rPr>
          <w:t>Team, 2015)</w:t>
        </w:r>
        <w:r>
          <w:fldChar w:fldCharType="end"/>
        </w:r>
        <w:r>
          <w:t>.</w:t>
        </w:r>
      </w:moveTo>
    </w:p>
    <w:moveToRangeEnd w:id="460"/>
    <w:p w14:paraId="13087AE9" w14:textId="52F1D82D" w:rsidR="00754E79" w:rsidRDefault="00693DAE" w:rsidP="00693DAE">
      <w:pPr>
        <w:widowControl w:val="0"/>
        <w:autoSpaceDE w:val="0"/>
        <w:autoSpaceDN w:val="0"/>
        <w:adjustRightInd w:val="0"/>
        <w:spacing w:line="480" w:lineRule="auto"/>
        <w:ind w:firstLine="360"/>
      </w:pPr>
      <w:r w:rsidRPr="008454A6">
        <w:t xml:space="preserve"> </w:t>
      </w:r>
      <w:r>
        <w:t xml:space="preserve">  </w:t>
      </w:r>
    </w:p>
    <w:p w14:paraId="01F30503" w14:textId="7D130C43" w:rsidR="00AF1E31" w:rsidRDefault="00C73BE1" w:rsidP="00AF1E31">
      <w:pPr>
        <w:widowControl w:val="0"/>
        <w:autoSpaceDE w:val="0"/>
        <w:autoSpaceDN w:val="0"/>
        <w:adjustRightInd w:val="0"/>
        <w:spacing w:line="480" w:lineRule="auto"/>
        <w:ind w:firstLine="360"/>
        <w:rPr>
          <w:ins w:id="463" w:author="Stockwell" w:date="2017-01-23T20:10:00Z"/>
        </w:rPr>
      </w:pPr>
      <w:ins w:id="464" w:author="Stockwell" w:date="2017-01-25T10:26:00Z">
        <w:del w:id="465" w:author="Peter Euclide" w:date="2017-05-28T08:51:00Z">
          <w:r w:rsidDel="00622283">
            <w:delText xml:space="preserve">Third paragraph in this section. </w:delText>
          </w:r>
        </w:del>
      </w:ins>
      <w:r w:rsidR="006B193F">
        <w:t xml:space="preserve">We used </w:t>
      </w:r>
      <w:r w:rsidR="00A526A6">
        <w:t xml:space="preserve">Pearson’s correlation to evaluate relationships </w:t>
      </w:r>
      <w:r w:rsidR="00254BB1">
        <w:t>between</w:t>
      </w:r>
      <w:r w:rsidR="00E62F20">
        <w:t xml:space="preserve"> </w:t>
      </w:r>
      <w:commentRangeStart w:id="466"/>
      <w:r w:rsidR="00E62F20">
        <w:t xml:space="preserve">select </w:t>
      </w:r>
      <w:r w:rsidR="00254BB1">
        <w:t xml:space="preserve">fatty acids </w:t>
      </w:r>
      <w:commentRangeEnd w:id="466"/>
      <w:r w:rsidR="00DD522D">
        <w:rPr>
          <w:rStyle w:val="CommentReference"/>
        </w:rPr>
        <w:commentReference w:id="466"/>
      </w:r>
      <w:r w:rsidR="00254BB1">
        <w:t xml:space="preserve">and </w:t>
      </w:r>
      <w:r w:rsidR="005D3E96">
        <w:t xml:space="preserve">metabolic </w:t>
      </w:r>
      <w:r w:rsidR="00A526A6">
        <w:t>measurements.</w:t>
      </w:r>
      <w:r w:rsidR="006B193F">
        <w:t xml:space="preserve"> </w:t>
      </w:r>
      <w:r w:rsidR="00221F4A">
        <w:t xml:space="preserve">Correlations were corrected </w:t>
      </w:r>
      <w:r w:rsidR="00B57AAA">
        <w:t xml:space="preserve">using </w:t>
      </w:r>
      <w:r w:rsidR="00221F4A">
        <w:t xml:space="preserve">Benjamini-Hochberg </w:t>
      </w:r>
      <w:r w:rsidR="00CB2DE4">
        <w:t xml:space="preserve">false discovery rate </w:t>
      </w:r>
      <w:r w:rsidR="00221F4A">
        <w:t xml:space="preserve">and were considered </w:t>
      </w:r>
      <w:r w:rsidR="000330E7">
        <w:t>s</w:t>
      </w:r>
      <w:r w:rsidR="00221F4A">
        <w:t xml:space="preserve">ignificant at </w:t>
      </w:r>
      <w:r w:rsidR="00221F4A" w:rsidRPr="005D73FD">
        <w:rPr>
          <w:i/>
          <w:rPrChange w:id="467" w:author="Microsoft Office User" w:date="2017-01-27T16:08:00Z">
            <w:rPr/>
          </w:rPrChange>
        </w:rPr>
        <w:t>P</w:t>
      </w:r>
      <w:r w:rsidR="000330E7">
        <w:t xml:space="preserve"> </w:t>
      </w:r>
      <w:r w:rsidR="00221F4A">
        <w:t>&lt;</w:t>
      </w:r>
      <w:r w:rsidR="000330E7">
        <w:t xml:space="preserve"> </w:t>
      </w:r>
      <w:r w:rsidR="00221F4A">
        <w:t>0.05.</w:t>
      </w:r>
      <w:r w:rsidR="00E62054">
        <w:t xml:space="preserve"> </w:t>
      </w:r>
      <w:commentRangeStart w:id="468"/>
      <w:r w:rsidR="00E62054">
        <w:t xml:space="preserve">Correlations were conducted on all fish within </w:t>
      </w:r>
      <w:r w:rsidR="005D3E96">
        <w:t>the study as a pooled sample</w:t>
      </w:r>
      <w:r w:rsidR="00E62054">
        <w:t xml:space="preserve"> study and were run on fish within each diet individually</w:t>
      </w:r>
      <w:commentRangeEnd w:id="468"/>
      <w:r w:rsidR="00AF1E31">
        <w:rPr>
          <w:rStyle w:val="CommentReference"/>
        </w:rPr>
        <w:commentReference w:id="468"/>
      </w:r>
      <w:r w:rsidR="00E62054">
        <w:t xml:space="preserve">.   </w:t>
      </w:r>
    </w:p>
    <w:p w14:paraId="475FE987" w14:textId="7FB07A43" w:rsidR="00B57AAA" w:rsidDel="00693DAE" w:rsidRDefault="000C44E4" w:rsidP="00AF1E31">
      <w:pPr>
        <w:widowControl w:val="0"/>
        <w:autoSpaceDE w:val="0"/>
        <w:autoSpaceDN w:val="0"/>
        <w:adjustRightInd w:val="0"/>
        <w:spacing w:line="480" w:lineRule="auto"/>
        <w:ind w:firstLine="360"/>
      </w:pPr>
      <w:moveFromRangeStart w:id="469" w:author="Peter Euclide" w:date="2017-05-28T09:18:00Z" w:name="move483726419"/>
      <w:moveFrom w:id="470" w:author="Peter Euclide" w:date="2017-05-28T09:18:00Z">
        <w:r w:rsidDel="00693DAE">
          <w:br/>
          <w:t xml:space="preserve"> </w:t>
        </w:r>
        <w:r w:rsidR="005B3752" w:rsidDel="00693DAE">
          <w:tab/>
        </w:r>
        <w:r w:rsidR="0042579F" w:rsidDel="00693DAE">
          <w:t>All swim</w:t>
        </w:r>
        <w:ins w:id="471" w:author="Microsoft Office User" w:date="2017-01-27T16:08:00Z">
          <w:r w:rsidR="005D73FD" w:rsidDel="00693DAE">
            <w:t>ming</w:t>
          </w:r>
        </w:ins>
        <w:r w:rsidR="0042579F" w:rsidDel="00693DAE">
          <w:t xml:space="preserve"> performance </w:t>
        </w:r>
        <w:r w:rsidR="009A15AA" w:rsidDel="00693DAE">
          <w:t xml:space="preserve">analyses </w:t>
        </w:r>
        <w:r w:rsidDel="00693DAE">
          <w:t xml:space="preserve">and statistical </w:t>
        </w:r>
        <w:r w:rsidR="009A15AA" w:rsidDel="00693DAE">
          <w:t xml:space="preserve">analyses were </w:t>
        </w:r>
        <w:r w:rsidR="0042579F" w:rsidDel="00693DAE">
          <w:t xml:space="preserve">conducted in RStudio </w:t>
        </w:r>
        <w:r w:rsidR="00446AA7" w:rsidDel="00693DAE">
          <w:fldChar w:fldCharType="begin" w:fldLock="1"/>
        </w:r>
        <w:r w:rsidR="00F94B32" w:rsidDel="00693DAE">
          <w:instrText>ADDIN CSL_CITATION { "citationItems" : [ { "id" : "ITEM-1", "itemData" : { "author" : [ { "dropping-particle" : "", "family" : "Team", "given" : "RStudio", "non-dropping-particle" : "", "parse-names" : false, "suffix" : "" } ], "id" : "ITEM-1", "issued" : { "date-parts" : [ [ "2015" ] ] }, "number" : "0.99.473", "publisher" : "Inc.", "publisher-place" : "Boston, MA", "title" : "RStudio: Integrated Development for R. RStudio", "type" : "article" }, "uris" : [ "http://www.mendeley.com/documents/?uuid=03f711ea-f817-4334-bcfd-07b874fdf262" ] } ], "mendeley" : { "formattedCitation" : "(Rs. Team, 2015)", "manualFormatting" : "(RStudio Team, 2015)", "plainTextFormattedCitation" : "(Rs. Team, 2015)", "previouslyFormattedCitation" : "(Rs. Team, 2015)" }, "properties" : { "noteIndex" : 0 }, "schema" : "https://github.com/citation-style-language/schema/raw/master/csl-citation.json" }</w:instrText>
        </w:r>
        <w:r w:rsidR="00446AA7" w:rsidDel="00693DAE">
          <w:fldChar w:fldCharType="separate"/>
        </w:r>
        <w:r w:rsidR="0042579F" w:rsidRPr="00DF7BAD" w:rsidDel="00693DAE">
          <w:rPr>
            <w:noProof/>
          </w:rPr>
          <w:t>(</w:t>
        </w:r>
        <w:r w:rsidR="0042579F" w:rsidDel="00693DAE">
          <w:rPr>
            <w:noProof/>
          </w:rPr>
          <w:t>RStudio Team, 2015</w:t>
        </w:r>
        <w:r w:rsidR="0042579F" w:rsidRPr="00DF7BAD" w:rsidDel="00693DAE">
          <w:rPr>
            <w:noProof/>
          </w:rPr>
          <w:t>)</w:t>
        </w:r>
        <w:r w:rsidR="00446AA7" w:rsidDel="00693DAE">
          <w:fldChar w:fldCharType="end"/>
        </w:r>
        <w:r w:rsidR="0042579F" w:rsidDel="00693DAE">
          <w:t xml:space="preserve"> using R version 3.2.2 </w:t>
        </w:r>
        <w:r w:rsidR="00446AA7" w:rsidDel="00693DAE">
          <w:fldChar w:fldCharType="begin" w:fldLock="1"/>
        </w:r>
        <w:r w:rsidR="00F94B32" w:rsidDel="00693DAE">
          <w:instrText>ADDIN CSL_CITATION { "citationItems" : [ { "id" : "ITEM-1", "itemData" : { "author" : [ { "dropping-particle" : "", "family" : "Team", "given" : "R Core", "non-dropping-particle" : "", "parse-names" : false, "suffix" : "" } ], "id" : "ITEM-1", "issued" : { "date-parts" : [ [ "2015" ] ] }, "number" : "3.1.3", "publisher" : "R Foundation for Satisical Computing", "publisher-place" : "Vienna, Austria", "title" : "R: A language and enviornment for satistical computing.", "type" : "article" }, "uris" : [ "http://www.mendeley.com/documents/?uuid=88b36116-0642-494c-8f9c-a37ec05122f2" ] } ], "mendeley" : { "formattedCitation" : "(R. C. Team, 2015)", "manualFormatting" : "(R Core Team, 2015)", "plainTextFormattedCitation" : "(R. C. Team, 2015)", "previouslyFormattedCitation" : "(R. C. Team, 2015)" }, "properties" : { "noteIndex" : 0 }, "schema" : "https://github.com/citation-style-language/schema/raw/master/csl-citation.json" }</w:instrText>
        </w:r>
        <w:r w:rsidR="00446AA7" w:rsidDel="00693DAE">
          <w:fldChar w:fldCharType="separate"/>
        </w:r>
        <w:r w:rsidR="0042579F" w:rsidRPr="00DF7BAD" w:rsidDel="00693DAE">
          <w:rPr>
            <w:noProof/>
          </w:rPr>
          <w:t>(</w:t>
        </w:r>
        <w:r w:rsidR="0042579F" w:rsidDel="00693DAE">
          <w:rPr>
            <w:noProof/>
          </w:rPr>
          <w:t xml:space="preserve">R Core </w:t>
        </w:r>
        <w:r w:rsidR="0042579F" w:rsidRPr="00DF7BAD" w:rsidDel="00693DAE">
          <w:rPr>
            <w:noProof/>
          </w:rPr>
          <w:t>Team, 2015)</w:t>
        </w:r>
        <w:r w:rsidR="00446AA7" w:rsidDel="00693DAE">
          <w:fldChar w:fldCharType="end"/>
        </w:r>
        <w:r w:rsidR="0042579F" w:rsidDel="00693DAE">
          <w:t>.</w:t>
        </w:r>
      </w:moveFrom>
    </w:p>
    <w:moveFromRangeEnd w:id="469"/>
    <w:p w14:paraId="458EC951" w14:textId="77777777" w:rsidR="005E4BDA" w:rsidRPr="005F3C52" w:rsidRDefault="005E4BDA">
      <w:pPr>
        <w:widowControl w:val="0"/>
        <w:autoSpaceDE w:val="0"/>
        <w:autoSpaceDN w:val="0"/>
        <w:adjustRightInd w:val="0"/>
        <w:spacing w:line="480" w:lineRule="auto"/>
        <w:pPrChange w:id="472" w:author="Peter Euclide" w:date="2017-05-28T09:18:00Z">
          <w:pPr>
            <w:widowControl w:val="0"/>
            <w:autoSpaceDE w:val="0"/>
            <w:autoSpaceDN w:val="0"/>
            <w:adjustRightInd w:val="0"/>
            <w:spacing w:line="480" w:lineRule="auto"/>
            <w:ind w:firstLine="720"/>
          </w:pPr>
        </w:pPrChange>
      </w:pPr>
    </w:p>
    <w:p w14:paraId="07B60897" w14:textId="77777777" w:rsidR="008412B4" w:rsidRDefault="005E4BDA">
      <w:pPr>
        <w:keepNext/>
        <w:spacing w:line="480" w:lineRule="auto"/>
        <w:rPr>
          <w:ins w:id="473" w:author="Peter Euclide" w:date="2017-05-28T09:33:00Z"/>
          <w:b/>
        </w:rPr>
        <w:pPrChange w:id="474" w:author="Stockwell" w:date="2017-01-25T09:16:00Z">
          <w:pPr>
            <w:spacing w:line="480" w:lineRule="auto"/>
          </w:pPr>
        </w:pPrChange>
      </w:pPr>
      <w:r w:rsidRPr="005F3C52">
        <w:rPr>
          <w:b/>
        </w:rPr>
        <w:t>Results</w:t>
      </w:r>
    </w:p>
    <w:p w14:paraId="56EAF903" w14:textId="0AAD5E1E" w:rsidR="00B17505" w:rsidRPr="00CA0453" w:rsidRDefault="00585C1F">
      <w:pPr>
        <w:keepNext/>
        <w:spacing w:line="480" w:lineRule="auto"/>
        <w:rPr>
          <w:ins w:id="475" w:author="Stockwell" w:date="2017-01-23T14:03:00Z"/>
          <w:i/>
          <w:rPrChange w:id="476" w:author="Peter Euclide" w:date="2017-05-28T09:38:00Z">
            <w:rPr>
              <w:ins w:id="477" w:author="Stockwell" w:date="2017-01-23T14:03:00Z"/>
              <w:b/>
            </w:rPr>
          </w:rPrChange>
        </w:rPr>
        <w:pPrChange w:id="478" w:author="Stockwell" w:date="2017-01-25T09:16:00Z">
          <w:pPr>
            <w:spacing w:line="480" w:lineRule="auto"/>
          </w:pPr>
        </w:pPrChange>
      </w:pPr>
      <w:ins w:id="479" w:author="Peter Euclide" w:date="2017-05-28T09:33:00Z">
        <w:r w:rsidRPr="00585C1F">
          <w:rPr>
            <w:i/>
            <w:rPrChange w:id="480" w:author="Peter Euclide" w:date="2017-05-28T09:34:00Z">
              <w:rPr>
                <w:b/>
                <w:i/>
              </w:rPr>
            </w:rPrChange>
          </w:rPr>
          <w:t>Experimental condition</w:t>
        </w:r>
        <w:r w:rsidR="00E60F41" w:rsidRPr="005B3E6C">
          <w:rPr>
            <w:i/>
          </w:rPr>
          <w:t>s</w:t>
        </w:r>
      </w:ins>
    </w:p>
    <w:p w14:paraId="74CBB35C" w14:textId="2C1C10C9" w:rsidR="005B3E6C" w:rsidRDefault="00F52077" w:rsidP="008412B4">
      <w:pPr>
        <w:spacing w:line="480" w:lineRule="auto"/>
        <w:ind w:firstLine="360"/>
        <w:rPr>
          <w:ins w:id="481" w:author="Peter Euclide" w:date="2017-05-28T11:06:00Z"/>
        </w:rPr>
      </w:pPr>
      <w:ins w:id="482" w:author="Peter Euclide" w:date="2017-05-28T11:22:00Z">
        <w:r>
          <w:t xml:space="preserve">Environmental </w:t>
        </w:r>
      </w:ins>
      <w:ins w:id="483" w:author="Peter Euclide" w:date="2017-05-28T11:23:00Z">
        <w:r>
          <w:t>conditions</w:t>
        </w:r>
      </w:ins>
      <w:ins w:id="484" w:author="Peter Euclide" w:date="2017-05-28T11:22:00Z">
        <w:r>
          <w:t xml:space="preserve"> </w:t>
        </w:r>
      </w:ins>
      <w:ins w:id="485" w:author="Peter Euclide" w:date="2017-05-28T11:23:00Z">
        <w:r>
          <w:t>were</w:t>
        </w:r>
      </w:ins>
      <w:ins w:id="486" w:author="Peter Euclide" w:date="2017-05-28T11:21:00Z">
        <w:r>
          <w:t xml:space="preserve"> </w:t>
        </w:r>
      </w:ins>
      <w:ins w:id="487" w:author="Peter Euclide" w:date="2017-05-28T11:18:00Z">
        <w:r>
          <w:t>consistent among tanks and throughout the experiment</w:t>
        </w:r>
      </w:ins>
      <w:ins w:id="488" w:author="Peter Euclide" w:date="2017-05-28T11:20:00Z">
        <w:r>
          <w:t xml:space="preserve"> (</w:t>
        </w:r>
      </w:ins>
      <w:ins w:id="489" w:author="Peter Euclide" w:date="2017-05-28T11:23:00Z">
        <w:r>
          <w:t xml:space="preserve">temperature = </w:t>
        </w:r>
      </w:ins>
      <w:ins w:id="490" w:author="Peter Euclide" w:date="2017-05-28T11:20:00Z">
        <w:r>
          <w:t xml:space="preserve">27 ± 1 </w:t>
        </w:r>
      </w:ins>
      <w:ins w:id="491" w:author="Peter Euclide" w:date="2017-05-28T11:22:00Z">
        <w:r>
          <w:t>°</w:t>
        </w:r>
      </w:ins>
      <w:ins w:id="492" w:author="Peter Euclide" w:date="2017-05-28T11:20:00Z">
        <w:r>
          <w:t>C</w:t>
        </w:r>
      </w:ins>
      <w:ins w:id="493" w:author="Peter Euclide" w:date="2017-05-28T11:24:00Z">
        <w:r>
          <w:t xml:space="preserve">; </w:t>
        </w:r>
      </w:ins>
      <w:ins w:id="494" w:author="Peter Euclide" w:date="2017-05-28T11:20:00Z">
        <w:r>
          <w:t xml:space="preserve"> </w:t>
        </w:r>
      </w:ins>
      <w:ins w:id="495" w:author="Peter Euclide" w:date="2017-05-28T11:23:00Z">
        <w:r>
          <w:t>pH =</w:t>
        </w:r>
      </w:ins>
      <w:ins w:id="496" w:author="Peter Euclide" w:date="2017-05-28T11:20:00Z">
        <w:r>
          <w:t xml:space="preserve"> </w:t>
        </w:r>
      </w:ins>
      <w:ins w:id="497" w:author="Peter Euclide" w:date="2017-05-28T11:21:00Z">
        <w:r>
          <w:t>7.9</w:t>
        </w:r>
      </w:ins>
      <w:ins w:id="498" w:author="Peter Euclide" w:date="2017-05-28T11:24:00Z">
        <w:r>
          <w:t>; dissolved oxygen = 100 %</w:t>
        </w:r>
      </w:ins>
      <w:ins w:id="499" w:author="Peter Euclide" w:date="2017-05-28T11:21:00Z">
        <w:r>
          <w:t>)</w:t>
        </w:r>
      </w:ins>
      <w:ins w:id="500" w:author="Peter Euclide" w:date="2017-05-28T11:18:00Z">
        <w:r>
          <w:t xml:space="preserve">. </w:t>
        </w:r>
      </w:ins>
      <w:ins w:id="501" w:author="Peter Euclide" w:date="2017-05-28T10:59:00Z">
        <w:r w:rsidR="00E60F41">
          <w:t>Consumption per tank per feeding did not differ between the two diet treatments (CO = 0.13 ± 0.003 g and FO = 0.11 ± 0.05 g</w:t>
        </w:r>
        <w:r w:rsidR="00E60F41">
          <w:rPr>
            <w:rStyle w:val="CommentReference"/>
          </w:rPr>
          <w:commentReference w:id="502"/>
        </w:r>
        <w:r w:rsidR="00E60F41">
          <w:t xml:space="preserve">; </w:t>
        </w:r>
        <w:r w:rsidR="00E60F41" w:rsidRPr="006A0F8D">
          <w:rPr>
            <w:highlight w:val="yellow"/>
          </w:rPr>
          <w:t>stats report here, t value and P value?</w:t>
        </w:r>
        <w:r w:rsidR="00E60F41">
          <w:t>, Table X)</w:t>
        </w:r>
      </w:ins>
      <w:ins w:id="503" w:author="Peter Euclide" w:date="2017-05-28T11:01:00Z">
        <w:r w:rsidR="00E60F41">
          <w:t xml:space="preserve"> and all fish were seen actively feeding when food was </w:t>
        </w:r>
      </w:ins>
      <w:ins w:id="504" w:author="Peter Euclide" w:date="2017-05-28T11:02:00Z">
        <w:r w:rsidR="00E60F41">
          <w:t>introduced</w:t>
        </w:r>
      </w:ins>
      <w:ins w:id="505" w:author="Peter Euclide" w:date="2017-05-28T11:01:00Z">
        <w:r w:rsidR="00E60F41">
          <w:t xml:space="preserve"> to each tank</w:t>
        </w:r>
      </w:ins>
      <w:ins w:id="506" w:author="Peter Euclide" w:date="2017-05-28T10:59:00Z">
        <w:r w:rsidR="00E60F41">
          <w:t>. No evidence of fungal growth or illness was observed in any of the tanks</w:t>
        </w:r>
      </w:ins>
      <w:ins w:id="507" w:author="Peter Euclide" w:date="2017-05-28T11:02:00Z">
        <w:r w:rsidR="00E60F41">
          <w:t xml:space="preserve">. </w:t>
        </w:r>
      </w:ins>
      <w:ins w:id="508" w:author="Peter Euclide" w:date="2017-05-28T11:03:00Z">
        <w:r w:rsidR="00E60F41">
          <w:t xml:space="preserve">The only evidence of stress was the death of a single fish </w:t>
        </w:r>
      </w:ins>
      <w:commentRangeStart w:id="509"/>
      <w:del w:id="510" w:author="Peter Euclide" w:date="2017-05-28T11:01:00Z">
        <w:r w:rsidR="005E0C2C" w:rsidDel="00E60F41">
          <w:br/>
        </w:r>
        <w:r w:rsidR="005B3752" w:rsidDel="00E60F41">
          <w:tab/>
          <w:delText xml:space="preserve">Fish </w:delText>
        </w:r>
      </w:del>
      <w:ins w:id="511" w:author="Stockwell" w:date="2017-01-23T20:11:00Z">
        <w:del w:id="512" w:author="Peter Euclide" w:date="2017-05-28T11:01:00Z">
          <w:r w:rsidR="00F64554" w:rsidDel="00E60F41">
            <w:delText xml:space="preserve">did not exhibit </w:delText>
          </w:r>
        </w:del>
      </w:ins>
      <w:ins w:id="513" w:author="Stockwell" w:date="2017-01-23T20:12:00Z">
        <w:del w:id="514" w:author="Peter Euclide" w:date="2017-05-28T11:01:00Z">
          <w:r w:rsidR="00F64554" w:rsidDel="00E60F41">
            <w:delText xml:space="preserve">signs of fungal or bacterial infection </w:delText>
          </w:r>
        </w:del>
      </w:ins>
      <w:del w:id="515" w:author="Peter Euclide" w:date="2017-05-28T11:01:00Z">
        <w:r w:rsidR="005B3752" w:rsidDel="00E60F41">
          <w:delText>appeared</w:delText>
        </w:r>
        <w:r w:rsidR="005F416B" w:rsidDel="00E60F41">
          <w:delText xml:space="preserve"> healthy </w:delText>
        </w:r>
        <w:r w:rsidR="005B3752" w:rsidDel="00E60F41">
          <w:delText>throughout</w:delText>
        </w:r>
        <w:r w:rsidR="005F416B" w:rsidDel="00E60F41">
          <w:delText xml:space="preserve"> the dur</w:delText>
        </w:r>
      </w:del>
      <w:ins w:id="516" w:author="Stockwell" w:date="2017-01-23T20:12:00Z">
        <w:del w:id="517" w:author="Peter Euclide" w:date="2017-05-28T11:01:00Z">
          <w:r w:rsidR="00F64554" w:rsidDel="00E60F41">
            <w:delText>ing</w:delText>
          </w:r>
        </w:del>
      </w:ins>
      <w:del w:id="518" w:author="Peter Euclide" w:date="2017-05-28T11:01:00Z">
        <w:r w:rsidR="005F416B" w:rsidDel="00E60F41">
          <w:delText xml:space="preserve">ation of the experiment with no signs of fungal or bacterial infection. </w:delText>
        </w:r>
        <w:commentRangeEnd w:id="509"/>
        <w:r w:rsidR="00E81B9D" w:rsidDel="00E60F41">
          <w:rPr>
            <w:rStyle w:val="CommentReference"/>
          </w:rPr>
          <w:commentReference w:id="509"/>
        </w:r>
        <w:r w:rsidR="004507E4" w:rsidDel="00E60F41">
          <w:delText>There was n</w:delText>
        </w:r>
      </w:del>
      <w:ins w:id="519" w:author="Stockwell" w:date="2017-01-23T14:04:00Z">
        <w:del w:id="520" w:author="Peter Euclide" w:date="2017-05-28T10:54:00Z">
          <w:r w:rsidR="008412B4" w:rsidDel="00815BDF">
            <w:delText>N</w:delText>
          </w:r>
        </w:del>
      </w:ins>
      <w:del w:id="521" w:author="Peter Euclide" w:date="2017-05-28T10:54:00Z">
        <w:r w:rsidR="004507E4" w:rsidDel="00815BDF">
          <w:delText xml:space="preserve">o difference in </w:delText>
        </w:r>
        <w:commentRangeStart w:id="522"/>
        <w:commentRangeStart w:id="523"/>
        <w:r w:rsidR="004507E4" w:rsidDel="00815BDF">
          <w:delText>diet consumption rates between the two diets</w:delText>
        </w:r>
      </w:del>
      <w:ins w:id="524" w:author="Stockwell" w:date="2017-01-23T14:04:00Z">
        <w:del w:id="525" w:author="Peter Euclide" w:date="2017-05-28T10:54:00Z">
          <w:r w:rsidR="008412B4" w:rsidDel="00815BDF">
            <w:delText xml:space="preserve"> </w:delText>
          </w:r>
        </w:del>
      </w:ins>
      <w:commentRangeEnd w:id="522"/>
      <w:del w:id="526" w:author="Peter Euclide" w:date="2017-05-28T10:54:00Z">
        <w:r w:rsidR="00E81B9D" w:rsidDel="00815BDF">
          <w:rPr>
            <w:rStyle w:val="CommentReference"/>
          </w:rPr>
          <w:commentReference w:id="522"/>
        </w:r>
      </w:del>
      <w:ins w:id="527" w:author="Stockwell" w:date="2017-01-23T14:04:00Z">
        <w:del w:id="528" w:author="Peter Euclide" w:date="2017-05-28T10:54:00Z">
          <w:r w:rsidR="008412B4" w:rsidDel="00815BDF">
            <w:delText>was observed</w:delText>
          </w:r>
        </w:del>
      </w:ins>
      <w:ins w:id="529" w:author="Stockwell" w:date="2017-01-23T13:59:00Z">
        <w:del w:id="530" w:author="Peter Euclide" w:date="2017-05-28T10:54:00Z">
          <w:r w:rsidR="008412B4" w:rsidDel="00815BDF">
            <w:delText>;</w:delText>
          </w:r>
        </w:del>
      </w:ins>
      <w:del w:id="531" w:author="Peter Euclide" w:date="2017-05-28T10:54:00Z">
        <w:r w:rsidR="00C70622" w:rsidDel="00815BDF">
          <w:delText>,</w:delText>
        </w:r>
        <w:r w:rsidR="004507E4" w:rsidDel="00815BDF">
          <w:delText xml:space="preserve"> </w:delText>
        </w:r>
        <w:r w:rsidR="005B3752" w:rsidDel="00815BDF">
          <w:delText>A</w:delText>
        </w:r>
      </w:del>
      <w:ins w:id="532" w:author="Stockwell" w:date="2017-01-23T14:05:00Z">
        <w:del w:id="533" w:author="Peter Euclide" w:date="2017-05-28T10:54:00Z">
          <w:r w:rsidR="008412B4" w:rsidDel="00815BDF">
            <w:delText>a</w:delText>
          </w:r>
        </w:del>
      </w:ins>
      <w:del w:id="534" w:author="Peter Euclide" w:date="2017-05-28T10:54:00Z">
        <w:r w:rsidR="005B3752" w:rsidDel="00815BDF">
          <w:delText>verage (± SD) consumption per tank per feeding did not differ between the two diet treatments (CO = 0.13 ± 0.003 g and FO = 0.11 ± 0.05 g</w:delText>
        </w:r>
        <w:commentRangeEnd w:id="523"/>
        <w:r w:rsidR="00F64554" w:rsidDel="00815BDF">
          <w:rPr>
            <w:rStyle w:val="CommentReference"/>
          </w:rPr>
          <w:commentReference w:id="523"/>
        </w:r>
        <w:r w:rsidR="005B3752" w:rsidDel="00815BDF">
          <w:delText xml:space="preserve">; </w:delText>
        </w:r>
        <w:r w:rsidR="005B3752" w:rsidRPr="00DD522D" w:rsidDel="00815BDF">
          <w:rPr>
            <w:highlight w:val="yellow"/>
            <w:rPrChange w:id="535" w:author="Stockwell" w:date="2017-01-24T11:20:00Z">
              <w:rPr/>
            </w:rPrChange>
          </w:rPr>
          <w:delText>stats report here, t value and P value?</w:delText>
        </w:r>
      </w:del>
      <w:ins w:id="536" w:author="Microsoft Office User" w:date="2017-01-27T16:11:00Z">
        <w:del w:id="537" w:author="Peter Euclide" w:date="2017-05-28T10:54:00Z">
          <w:r w:rsidR="00790FF7" w:rsidDel="00815BDF">
            <w:delText>, Table X</w:delText>
          </w:r>
        </w:del>
      </w:ins>
      <w:del w:id="538" w:author="Peter Euclide" w:date="2017-05-28T10:54:00Z">
        <w:r w:rsidR="005B3752" w:rsidDel="00815BDF">
          <w:delText>).</w:delText>
        </w:r>
      </w:del>
      <w:del w:id="539" w:author="Peter Euclide" w:date="2017-05-28T11:01:00Z">
        <w:r w:rsidR="005B3752" w:rsidDel="00E60F41">
          <w:delText xml:space="preserve"> </w:delText>
        </w:r>
      </w:del>
      <w:commentRangeStart w:id="540"/>
      <w:del w:id="541" w:author="Peter Euclide" w:date="2017-05-28T11:03:00Z">
        <w:r w:rsidR="005B3752" w:rsidDel="00E60F41">
          <w:delText xml:space="preserve">One fish died </w:delText>
        </w:r>
      </w:del>
      <w:r w:rsidR="005B3752">
        <w:t xml:space="preserve">(Tank 5, week </w:t>
      </w:r>
      <w:del w:id="542" w:author="Peter Euclide" w:date="2017-05-31T12:39:00Z">
        <w:r w:rsidR="005B3752" w:rsidRPr="00DD522D" w:rsidDel="008928DE">
          <w:rPr>
            <w:highlight w:val="yellow"/>
          </w:rPr>
          <w:delText>X</w:delText>
        </w:r>
      </w:del>
      <w:ins w:id="543" w:author="Peter Euclide" w:date="2017-05-31T12:39:00Z">
        <w:r w:rsidR="008928DE">
          <w:t>8</w:t>
        </w:r>
      </w:ins>
      <w:r w:rsidR="005B3752">
        <w:t xml:space="preserve">) and </w:t>
      </w:r>
      <w:ins w:id="544" w:author="Peter Euclide" w:date="2017-05-28T11:03:00Z">
        <w:r w:rsidR="00E60F41">
          <w:t xml:space="preserve">which </w:t>
        </w:r>
      </w:ins>
      <w:r w:rsidR="005B3752">
        <w:t>was not used for any analysis</w:t>
      </w:r>
      <w:commentRangeEnd w:id="540"/>
      <w:r w:rsidR="00F64554">
        <w:rPr>
          <w:rStyle w:val="CommentReference"/>
        </w:rPr>
        <w:commentReference w:id="540"/>
      </w:r>
      <w:r w:rsidR="005B3752">
        <w:t xml:space="preserve">. The sex distribution, determined </w:t>
      </w:r>
      <w:del w:id="545" w:author="Peter Euclide" w:date="2017-05-28T11:04:00Z">
        <w:r w:rsidR="005B3752" w:rsidDel="00E60F41">
          <w:delText xml:space="preserve">after </w:delText>
        </w:r>
      </w:del>
      <w:ins w:id="546" w:author="Peter Euclide" w:date="2017-05-28T11:04:00Z">
        <w:r w:rsidR="00E60F41">
          <w:t xml:space="preserve">prior </w:t>
        </w:r>
      </w:ins>
      <w:r w:rsidR="005B3752">
        <w:t xml:space="preserve">respirometry, was </w:t>
      </w:r>
      <w:commentRangeStart w:id="547"/>
      <w:r w:rsidR="005B3752">
        <w:t>14 males and 16 females for the CO diet treatment</w:t>
      </w:r>
      <w:ins w:id="548" w:author="Microsoft Office User" w:date="2017-01-27T16:11:00Z">
        <w:r w:rsidR="00FC5493">
          <w:t>,</w:t>
        </w:r>
      </w:ins>
      <w:r w:rsidR="005B3752">
        <w:t xml:space="preserve"> </w:t>
      </w:r>
      <w:commentRangeEnd w:id="547"/>
      <w:r w:rsidR="00F64554">
        <w:rPr>
          <w:rStyle w:val="CommentReference"/>
        </w:rPr>
        <w:commentReference w:id="547"/>
      </w:r>
      <w:r w:rsidR="005B3752">
        <w:t xml:space="preserve">and 20 males </w:t>
      </w:r>
      <w:ins w:id="549" w:author="Microsoft Office User" w:date="2017-01-27T16:11:00Z">
        <w:r w:rsidR="00FC5493">
          <w:t xml:space="preserve">and </w:t>
        </w:r>
      </w:ins>
      <w:r w:rsidR="005B3752">
        <w:t xml:space="preserve">14 females for the FO diet. </w:t>
      </w:r>
    </w:p>
    <w:p w14:paraId="40D202EB" w14:textId="77777777" w:rsidR="005B3E6C" w:rsidRDefault="005B3E6C" w:rsidP="008412B4">
      <w:pPr>
        <w:spacing w:line="480" w:lineRule="auto"/>
        <w:ind w:firstLine="360"/>
        <w:rPr>
          <w:ins w:id="550" w:author="Peter Euclide" w:date="2017-05-28T11:06:00Z"/>
        </w:rPr>
      </w:pPr>
    </w:p>
    <w:p w14:paraId="11CE0A23" w14:textId="452533FE" w:rsidR="005B3752" w:rsidDel="004F35C8" w:rsidRDefault="004F35C8" w:rsidP="008412B4">
      <w:pPr>
        <w:spacing w:line="480" w:lineRule="auto"/>
        <w:ind w:firstLine="360"/>
        <w:rPr>
          <w:del w:id="551" w:author="Peter Euclide" w:date="2017-05-28T11:13:00Z"/>
        </w:rPr>
      </w:pPr>
      <w:ins w:id="552" w:author="Peter Euclide" w:date="2017-05-28T11:13:00Z">
        <w:r w:rsidDel="004F35C8">
          <w:t xml:space="preserve"> </w:t>
        </w:r>
      </w:ins>
      <w:del w:id="553" w:author="Peter Euclide" w:date="2017-05-28T11:13:00Z">
        <w:r w:rsidR="005B3752" w:rsidDel="004F35C8">
          <w:delText>A total of f</w:delText>
        </w:r>
      </w:del>
      <w:ins w:id="554" w:author="Stockwell" w:date="2017-01-24T11:21:00Z">
        <w:del w:id="555" w:author="Peter Euclide" w:date="2017-05-28T11:13:00Z">
          <w:r w:rsidR="00DD522D" w:rsidDel="004F35C8">
            <w:delText>F</w:delText>
          </w:r>
        </w:del>
      </w:ins>
      <w:del w:id="556" w:author="Peter Euclide" w:date="2017-05-28T11:13:00Z">
        <w:r w:rsidR="005B3752" w:rsidDel="004F35C8">
          <w:delText xml:space="preserve">ive </w:delText>
        </w:r>
      </w:del>
      <w:ins w:id="557" w:author="Stockwell" w:date="2017-01-24T11:21:00Z">
        <w:del w:id="558" w:author="Peter Euclide" w:date="2017-05-28T11:13:00Z">
          <w:r w:rsidR="00DD522D" w:rsidDel="004F35C8">
            <w:delText>fish</w:delText>
          </w:r>
        </w:del>
      </w:ins>
      <w:del w:id="559" w:author="Peter Euclide" w:date="2017-05-28T11:13:00Z">
        <w:r w:rsidR="005B3752" w:rsidDel="004F35C8">
          <w:delText>outlier individuals were found to have</w:delText>
        </w:r>
      </w:del>
      <w:ins w:id="560" w:author="Stockwell" w:date="2017-01-23T14:10:00Z">
        <w:del w:id="561" w:author="Peter Euclide" w:date="2017-05-28T11:13:00Z">
          <w:r w:rsidR="00C9159E" w:rsidDel="004F35C8">
            <w:delText>had</w:delText>
          </w:r>
        </w:del>
      </w:ins>
      <w:del w:id="562" w:author="Peter Euclide" w:date="2017-05-28T11:13:00Z">
        <w:r w:rsidR="005B3752" w:rsidDel="004F35C8">
          <w:delText xml:space="preserve"> a MOD greater or less than</w:delText>
        </w:r>
      </w:del>
      <w:ins w:id="563" w:author="Stockwell" w:date="2017-01-23T14:10:00Z">
        <w:del w:id="564" w:author="Peter Euclide" w:date="2017-05-28T11:13:00Z">
          <w:r w:rsidR="00C9159E" w:rsidDel="004F35C8">
            <w:delText>beyond</w:delText>
          </w:r>
        </w:del>
      </w:ins>
      <w:ins w:id="565" w:author="Microsoft Office User" w:date="2017-01-27T16:14:00Z">
        <w:del w:id="566" w:author="Peter Euclide" w:date="2017-05-28T11:13:00Z">
          <w:r w:rsidR="008F76DC" w:rsidDel="004F35C8">
            <w:delText>greater than</w:delText>
          </w:r>
        </w:del>
      </w:ins>
      <w:ins w:id="567" w:author="Stockwell" w:date="2017-01-23T14:10:00Z">
        <w:del w:id="568" w:author="Peter Euclide" w:date="2017-05-28T11:13:00Z">
          <w:r w:rsidR="00C9159E" w:rsidDel="004F35C8">
            <w:delText xml:space="preserve"> </w:delText>
          </w:r>
          <w:r w:rsidR="00C9159E" w:rsidRPr="008454A6" w:rsidDel="004F35C8">
            <w:delText>±</w:delText>
          </w:r>
        </w:del>
      </w:ins>
      <w:del w:id="569" w:author="Peter Euclide" w:date="2017-05-28T11:13:00Z">
        <w:r w:rsidR="005B3752" w:rsidDel="004F35C8">
          <w:delText xml:space="preserve"> 3</w:delText>
        </w:r>
      </w:del>
      <w:ins w:id="570" w:author="Stockwell" w:date="2017-01-23T14:10:00Z">
        <w:del w:id="571" w:author="Peter Euclide" w:date="2017-05-28T11:13:00Z">
          <w:r w:rsidR="00C9159E" w:rsidDel="004F35C8">
            <w:delText>.0</w:delText>
          </w:r>
        </w:del>
      </w:ins>
      <w:del w:id="572" w:author="Peter Euclide" w:date="2017-05-28T11:13:00Z">
        <w:r w:rsidR="005B3752" w:rsidDel="004F35C8">
          <w:delText xml:space="preserve"> </w:delText>
        </w:r>
      </w:del>
      <w:ins w:id="573" w:author="Microsoft Office User" w:date="2017-01-27T16:14:00Z">
        <w:del w:id="574" w:author="Peter Euclide" w:date="2017-05-28T11:13:00Z">
          <w:r w:rsidR="008F76DC" w:rsidDel="004F35C8">
            <w:delText xml:space="preserve">xxx (dimension?) </w:delText>
          </w:r>
        </w:del>
      </w:ins>
      <w:del w:id="575" w:author="Peter Euclide" w:date="2017-05-28T11:13:00Z">
        <w:r w:rsidR="005B3752" w:rsidDel="004F35C8">
          <w:delText xml:space="preserve">and </w:delText>
        </w:r>
      </w:del>
      <w:ins w:id="576" w:author="Stockwell" w:date="2017-01-23T14:09:00Z">
        <w:del w:id="577" w:author="Peter Euclide" w:date="2017-05-28T11:13:00Z">
          <w:r w:rsidR="00C9159E" w:rsidDel="004F35C8">
            <w:delText xml:space="preserve">were </w:delText>
          </w:r>
        </w:del>
      </w:ins>
      <w:del w:id="578" w:author="Peter Euclide" w:date="2017-05-28T11:13:00Z">
        <w:r w:rsidR="005B3752" w:rsidDel="004F35C8">
          <w:delText>removed from analysis. Consequently, three individuals were removed from U</w:delText>
        </w:r>
        <w:r w:rsidR="005B3752" w:rsidRPr="00883EDE" w:rsidDel="004F35C8">
          <w:rPr>
            <w:vertAlign w:val="subscript"/>
            <w:rPrChange w:id="579" w:author="Peter Euclide" w:date="2017-05-26T21:28:00Z">
              <w:rPr/>
            </w:rPrChange>
          </w:rPr>
          <w:delText>crit</w:delText>
        </w:r>
        <w:r w:rsidR="005B3752" w:rsidDel="004F35C8">
          <w:delText xml:space="preserve"> analysis and two individuals were removed from respiration analyses. </w:delText>
        </w:r>
      </w:del>
    </w:p>
    <w:p w14:paraId="642C1992" w14:textId="4C1CF45F" w:rsidR="00D8403F" w:rsidRDefault="00883EDE" w:rsidP="00800B1C">
      <w:pPr>
        <w:spacing w:line="480" w:lineRule="auto"/>
        <w:ind w:firstLine="360"/>
        <w:rPr>
          <w:ins w:id="580" w:author="Peter Euclide" w:date="2017-05-28T11:08:00Z"/>
        </w:rPr>
      </w:pPr>
      <w:ins w:id="581" w:author="Peter Euclide" w:date="2017-05-26T21:28:00Z">
        <w:r>
          <w:t>[</w:t>
        </w:r>
      </w:ins>
      <w:ins w:id="582" w:author="Stockwell" w:date="2017-01-26T10:57:00Z">
        <w:r w:rsidR="003566FD">
          <w:t xml:space="preserve">Suggest </w:t>
        </w:r>
      </w:ins>
      <w:ins w:id="583" w:author="Stockwell" w:date="2017-01-24T16:16:00Z">
        <w:r w:rsidR="00A81667">
          <w:t>to follow order of statistical methods</w:t>
        </w:r>
      </w:ins>
      <w:ins w:id="584" w:author="Stockwell" w:date="2017-01-26T10:57:00Z">
        <w:r w:rsidR="003566FD">
          <w:t xml:space="preserve"> starting here</w:t>
        </w:r>
      </w:ins>
      <w:ins w:id="585" w:author="Stockwell" w:date="2017-01-24T16:16:00Z">
        <w:r w:rsidR="00A81667">
          <w:t>. First</w:t>
        </w:r>
      </w:ins>
      <w:ins w:id="586" w:author="Stockwell" w:date="2017-01-25T10:27:00Z">
        <w:r w:rsidR="00F60D0E">
          <w:t xml:space="preserve">, present </w:t>
        </w:r>
      </w:ins>
      <w:ins w:id="587" w:author="Stockwell" w:date="2017-01-25T10:26:00Z">
        <w:r w:rsidR="00F60D0E">
          <w:t xml:space="preserve">FA composition of fish </w:t>
        </w:r>
      </w:ins>
      <w:ins w:id="588" w:author="Stockwell" w:date="2017-01-25T10:27:00Z">
        <w:r w:rsidR="00F60D0E">
          <w:t xml:space="preserve">as function of experiments, and also relate to </w:t>
        </w:r>
      </w:ins>
      <w:ins w:id="589" w:author="Stockwell" w:date="2017-01-25T10:26:00Z">
        <w:r w:rsidR="00F60D0E">
          <w:t>diet compositions.</w:t>
        </w:r>
      </w:ins>
      <w:ins w:id="590" w:author="Stockwell" w:date="2017-01-25T10:27:00Z">
        <w:r w:rsidR="00F60D0E">
          <w:t xml:space="preserve"> </w:t>
        </w:r>
      </w:ins>
      <w:ins w:id="591" w:author="Stockwell" w:date="2017-01-26T11:25:00Z">
        <w:r w:rsidR="00983AA7">
          <w:t>A</w:t>
        </w:r>
      </w:ins>
      <w:ins w:id="592" w:author="Stockwell" w:date="2017-01-25T10:27:00Z">
        <w:r w:rsidR="00F60D0E">
          <w:t xml:space="preserve">lso include the mead acid results here too. Then, </w:t>
        </w:r>
      </w:ins>
      <w:ins w:id="593" w:author="Stockwell" w:date="2017-01-24T16:16:00Z">
        <w:r w:rsidR="00A81667">
          <w:t xml:space="preserve">do the experimental results of the </w:t>
        </w:r>
      </w:ins>
      <w:ins w:id="594" w:author="Stockwell" w:date="2017-01-25T09:17:00Z">
        <w:r w:rsidR="00D8403F">
          <w:t xml:space="preserve">Ucrit and then </w:t>
        </w:r>
      </w:ins>
      <w:ins w:id="595" w:author="Stockwell" w:date="2017-01-24T16:16:00Z">
        <w:r w:rsidR="00A81667">
          <w:t xml:space="preserve">respirometry stuff. </w:t>
        </w:r>
      </w:ins>
      <w:ins w:id="596" w:author="Stockwell" w:date="2017-01-25T09:18:00Z">
        <w:r w:rsidR="00D8403F">
          <w:t xml:space="preserve">Next, correlations between </w:t>
        </w:r>
      </w:ins>
      <w:ins w:id="597" w:author="Stockwell" w:date="2017-01-25T09:19:00Z">
        <w:r w:rsidR="00D8403F">
          <w:t>FA and Ucrit and respirometry metrics.</w:t>
        </w:r>
      </w:ins>
      <w:ins w:id="598" w:author="Peter Euclide" w:date="2017-05-26T21:29:00Z">
        <w:r w:rsidR="002736FF">
          <w:t>]</w:t>
        </w:r>
      </w:ins>
    </w:p>
    <w:p w14:paraId="6577E5F1" w14:textId="77777777" w:rsidR="00433BB6" w:rsidRDefault="00433BB6" w:rsidP="00800B1C">
      <w:pPr>
        <w:spacing w:line="480" w:lineRule="auto"/>
        <w:ind w:firstLine="360"/>
        <w:rPr>
          <w:ins w:id="599" w:author="Peter Euclide" w:date="2017-05-28T11:08:00Z"/>
        </w:rPr>
      </w:pPr>
    </w:p>
    <w:p w14:paraId="05B64409" w14:textId="394372FD" w:rsidR="00433BB6" w:rsidRPr="00792156" w:rsidRDefault="00433BB6" w:rsidP="00433BB6">
      <w:pPr>
        <w:spacing w:line="480" w:lineRule="auto"/>
        <w:rPr>
          <w:ins w:id="600" w:author="Peter Euclide" w:date="2017-05-28T11:08:00Z"/>
          <w:i/>
        </w:rPr>
      </w:pPr>
      <w:ins w:id="601" w:author="Peter Euclide" w:date="2017-05-28T11:08:00Z">
        <w:r>
          <w:rPr>
            <w:i/>
          </w:rPr>
          <w:t>Changes in f</w:t>
        </w:r>
        <w:r w:rsidRPr="00792156">
          <w:rPr>
            <w:i/>
          </w:rPr>
          <w:t>atty acid composition</w:t>
        </w:r>
      </w:ins>
    </w:p>
    <w:p w14:paraId="529DF527" w14:textId="77777777" w:rsidR="00433BB6" w:rsidRDefault="00433BB6">
      <w:pPr>
        <w:spacing w:line="480" w:lineRule="auto"/>
        <w:rPr>
          <w:ins w:id="602" w:author="Stockwell" w:date="2017-01-25T10:03:00Z"/>
        </w:rPr>
        <w:pPrChange w:id="603" w:author="Peter Euclide" w:date="2017-05-28T11:08:00Z">
          <w:pPr>
            <w:spacing w:line="480" w:lineRule="auto"/>
            <w:ind w:firstLine="360"/>
          </w:pPr>
        </w:pPrChange>
      </w:pPr>
    </w:p>
    <w:p w14:paraId="28678ECC" w14:textId="332511B4" w:rsidR="00145AB4" w:rsidDel="004F35C8" w:rsidRDefault="002D48A3" w:rsidP="00800B1C">
      <w:pPr>
        <w:spacing w:line="480" w:lineRule="auto"/>
        <w:ind w:firstLine="360"/>
        <w:rPr>
          <w:del w:id="604" w:author="Peter Euclide" w:date="2017-05-28T11:14:00Z"/>
        </w:rPr>
      </w:pPr>
      <w:commentRangeStart w:id="605"/>
      <w:ins w:id="606" w:author="Stockwell" w:date="2017-01-24T12:52:00Z">
        <w:r>
          <w:t>Average (SD) percent composition of all fatty acids analyzed, by diet and sex, are presented in Table 2</w:t>
        </w:r>
      </w:ins>
      <w:commentRangeEnd w:id="605"/>
      <w:r w:rsidR="00FB5DE1">
        <w:rPr>
          <w:rStyle w:val="CommentReference"/>
        </w:rPr>
        <w:commentReference w:id="605"/>
      </w:r>
      <w:ins w:id="607" w:author="Stockwell" w:date="2017-01-24T12:52:00Z">
        <w:r>
          <w:t xml:space="preserve">. </w:t>
        </w:r>
      </w:ins>
      <w:ins w:id="608" w:author="Stockwell" w:date="2017-01-25T12:50:00Z">
        <w:del w:id="609" w:author="Peter Euclide" w:date="2017-05-26T21:30:00Z">
          <w:r w:rsidR="009678FD" w:rsidDel="002736FF">
            <w:delText>All of</w:delText>
          </w:r>
        </w:del>
      </w:ins>
      <w:ins w:id="610" w:author="Peter Euclide" w:date="2017-05-26T21:30:00Z">
        <w:r w:rsidR="002736FF">
          <w:t>All</w:t>
        </w:r>
      </w:ins>
      <w:ins w:id="611" w:author="Stockwell" w:date="2017-01-25T12:50:00Z">
        <w:r w:rsidR="009678FD">
          <w:t xml:space="preserve"> t</w:t>
        </w:r>
      </w:ins>
      <w:ins w:id="612" w:author="Stockwell" w:date="2017-01-25T12:48:00Z">
        <w:r w:rsidR="009678FD">
          <w:t xml:space="preserve">he select </w:t>
        </w:r>
        <w:r w:rsidR="00162D89">
          <w:t>fatty acids</w:t>
        </w:r>
      </w:ins>
      <w:ins w:id="613" w:author="Stockwell" w:date="2017-01-25T12:49:00Z">
        <w:r w:rsidR="009678FD">
          <w:t xml:space="preserve"> and categories, </w:t>
        </w:r>
        <w:del w:id="614" w:author="Peter Euclide" w:date="2017-05-26T21:30:00Z">
          <w:r w:rsidR="009678FD" w:rsidDel="002736FF">
            <w:delText xml:space="preserve">with the </w:delText>
          </w:r>
        </w:del>
      </w:ins>
      <w:ins w:id="615" w:author="Stockwell" w:date="2017-01-25T12:50:00Z">
        <w:del w:id="616" w:author="Peter Euclide" w:date="2017-05-26T21:30:00Z">
          <w:r w:rsidR="009678FD" w:rsidDel="002736FF">
            <w:delText>exception</w:delText>
          </w:r>
        </w:del>
      </w:ins>
      <w:ins w:id="617" w:author="Stockwell" w:date="2017-01-25T12:49:00Z">
        <w:del w:id="618" w:author="Peter Euclide" w:date="2017-05-26T21:30:00Z">
          <w:r w:rsidR="009678FD" w:rsidDel="002736FF">
            <w:delText xml:space="preserve"> of</w:delText>
          </w:r>
        </w:del>
      </w:ins>
      <w:ins w:id="619" w:author="Peter Euclide" w:date="2017-05-26T21:30:00Z">
        <w:r w:rsidR="002736FF">
          <w:t>except for</w:t>
        </w:r>
      </w:ins>
      <w:ins w:id="620" w:author="Stockwell" w:date="2017-01-25T12:49:00Z">
        <w:r w:rsidR="009678FD">
          <w:t xml:space="preserve"> </w:t>
        </w:r>
      </w:ins>
      <w:ins w:id="621" w:author="Stockwell" w:date="2017-01-25T12:48:00Z">
        <w:r w:rsidR="00162D89">
          <w:t xml:space="preserve">∑polyunsaturated, </w:t>
        </w:r>
      </w:ins>
      <w:ins w:id="622" w:author="Stockwell" w:date="2017-01-25T12:51:00Z">
        <w:r w:rsidR="009678FD">
          <w:t>varied</w:t>
        </w:r>
      </w:ins>
      <w:ins w:id="623" w:author="Stockwell" w:date="2017-01-25T12:48:00Z">
        <w:r w:rsidR="00162D89">
          <w:t xml:space="preserve"> </w:t>
        </w:r>
        <w:del w:id="624" w:author="Microsoft Office User" w:date="2017-01-27T16:16:00Z">
          <w:r w:rsidR="00162D89" w:rsidDel="00062FBE">
            <w:delText xml:space="preserve">significantly </w:delText>
          </w:r>
        </w:del>
      </w:ins>
      <w:ins w:id="625" w:author="Stockwell" w:date="2017-01-25T12:51:00Z">
        <w:r w:rsidR="009678FD">
          <w:t>by</w:t>
        </w:r>
      </w:ins>
      <w:ins w:id="626" w:author="Stockwell" w:date="2017-01-25T12:48:00Z">
        <w:r w:rsidR="00162D89">
          <w:t xml:space="preserve"> </w:t>
        </w:r>
      </w:ins>
      <w:ins w:id="627" w:author="Stockwell" w:date="2017-01-25T12:51:00Z">
        <w:r w:rsidR="009678FD">
          <w:t>d</w:t>
        </w:r>
      </w:ins>
      <w:ins w:id="628" w:author="Stockwell" w:date="2017-01-25T12:48:00Z">
        <w:r w:rsidR="00162D89">
          <w:t>iets</w:t>
        </w:r>
      </w:ins>
      <w:ins w:id="629" w:author="Stockwell" w:date="2017-01-25T12:51:00Z">
        <w:r w:rsidR="009678FD">
          <w:t xml:space="preserve"> (P &lt; 0.01; </w:t>
        </w:r>
        <w:commentRangeStart w:id="630"/>
        <w:r w:rsidR="009678FD">
          <w:t xml:space="preserve">Tables </w:t>
        </w:r>
      </w:ins>
      <w:ins w:id="631" w:author="Stockwell" w:date="2017-01-25T14:58:00Z">
        <w:r w:rsidR="00952088">
          <w:t>3</w:t>
        </w:r>
      </w:ins>
      <w:commentRangeEnd w:id="630"/>
      <w:ins w:id="632" w:author="Stockwell" w:date="2017-01-25T15:00:00Z">
        <w:r w:rsidR="00952088">
          <w:rPr>
            <w:rStyle w:val="CommentReference"/>
          </w:rPr>
          <w:commentReference w:id="630"/>
        </w:r>
      </w:ins>
      <w:ins w:id="633" w:author="Stockwell" w:date="2017-01-25T14:58:00Z">
        <w:r w:rsidR="00952088">
          <w:t xml:space="preserve"> and </w:t>
        </w:r>
        <w:commentRangeStart w:id="634"/>
        <w:r w:rsidR="00952088">
          <w:t>S</w:t>
        </w:r>
      </w:ins>
      <w:ins w:id="635" w:author="Stockwell" w:date="2017-01-25T15:00:00Z">
        <w:r w:rsidR="00952088">
          <w:t>2</w:t>
        </w:r>
        <w:commentRangeEnd w:id="634"/>
        <w:r w:rsidR="00952088">
          <w:rPr>
            <w:rStyle w:val="CommentReference"/>
          </w:rPr>
          <w:commentReference w:id="634"/>
        </w:r>
        <w:r w:rsidR="00952088">
          <w:t>)</w:t>
        </w:r>
      </w:ins>
      <w:ins w:id="636" w:author="Stockwell" w:date="2017-01-25T12:48:00Z">
        <w:r w:rsidR="00162D89">
          <w:t>.</w:t>
        </w:r>
      </w:ins>
      <w:ins w:id="637" w:author="Stockwell" w:date="2017-01-25T12:51:00Z">
        <w:r w:rsidR="009678FD">
          <w:t xml:space="preserve"> </w:t>
        </w:r>
      </w:ins>
      <w:ins w:id="638" w:author="Stockwell" w:date="2017-01-25T15:05:00Z">
        <w:r w:rsidR="00A744AB">
          <w:t xml:space="preserve">[statement on how they compared to their diets – what was gained or lost?]. </w:t>
        </w:r>
      </w:ins>
      <w:ins w:id="639" w:author="Stockwell" w:date="2017-01-25T15:06:00Z">
        <w:r w:rsidR="00A744AB">
          <w:t xml:space="preserve">Which ones changed through time and what were the patterns, and how quick did they change? Report on the interactions. Seems like the categories with PUFAs all had diet x sex interactions </w:t>
        </w:r>
      </w:ins>
      <w:ins w:id="640" w:author="Stockwell" w:date="2017-01-25T15:07:00Z">
        <w:r w:rsidR="00A744AB">
          <w:t>–</w:t>
        </w:r>
      </w:ins>
      <w:ins w:id="641" w:author="Stockwell" w:date="2017-01-25T15:06:00Z">
        <w:r w:rsidR="00A744AB">
          <w:t xml:space="preserve"> seems </w:t>
        </w:r>
      </w:ins>
      <w:ins w:id="642" w:author="Stockwell" w:date="2017-01-25T15:07:00Z">
        <w:r w:rsidR="00A744AB">
          <w:t xml:space="preserve">to be of note. </w:t>
        </w:r>
      </w:ins>
      <w:commentRangeStart w:id="643"/>
      <w:commentRangeStart w:id="644"/>
      <w:del w:id="645" w:author="Stockwell" w:date="2017-01-23T14:11:00Z">
        <w:r w:rsidR="007F1666" w:rsidDel="00800B1C">
          <w:tab/>
        </w:r>
      </w:del>
      <w:r w:rsidR="007F1666">
        <w:t xml:space="preserve">The select fatty acids </w:t>
      </w:r>
      <w:commentRangeEnd w:id="643"/>
      <w:r w:rsidR="00C6584F">
        <w:rPr>
          <w:rStyle w:val="CommentReference"/>
        </w:rPr>
        <w:commentReference w:id="643"/>
      </w:r>
      <w:r w:rsidR="007F1666">
        <w:t>and categories</w:t>
      </w:r>
      <w:r w:rsidR="009E1F34">
        <w:t xml:space="preserve"> evaluated</w:t>
      </w:r>
      <w:r w:rsidR="00812664">
        <w:t xml:space="preserve"> in this study to determine </w:t>
      </w:r>
      <w:commentRangeStart w:id="646"/>
      <w:r w:rsidR="00812664">
        <w:t>if</w:t>
      </w:r>
      <w:r w:rsidR="009E1F34">
        <w:t xml:space="preserve"> and how quickly fatty acid compositions would </w:t>
      </w:r>
      <w:r w:rsidR="003345A7">
        <w:t>change</w:t>
      </w:r>
      <w:r w:rsidR="007F1666">
        <w:t xml:space="preserve"> </w:t>
      </w:r>
      <w:commentRangeEnd w:id="646"/>
      <w:r w:rsidR="006507C3">
        <w:rPr>
          <w:rStyle w:val="CommentReference"/>
        </w:rPr>
        <w:commentReference w:id="646"/>
      </w:r>
      <w:r w:rsidR="007F1666">
        <w:t>show</w:t>
      </w:r>
      <w:ins w:id="647" w:author="Stockwell" w:date="2017-01-23T20:19:00Z">
        <w:r w:rsidR="00670F73">
          <w:t>ed</w:t>
        </w:r>
      </w:ins>
      <w:r w:rsidR="007F1666">
        <w:t xml:space="preserve"> multiple statistically significant interactions within the ANOVA analyses performed</w:t>
      </w:r>
      <w:r w:rsidR="009E1F34">
        <w:t>.</w:t>
      </w:r>
      <w:r w:rsidR="00526392">
        <w:t xml:space="preserve"> </w:t>
      </w:r>
      <w:del w:id="648" w:author="Stockwell" w:date="2017-01-24T12:53:00Z">
        <w:r w:rsidR="00BF782E" w:rsidDel="002D48A3">
          <w:delText>Table II</w:delText>
        </w:r>
        <w:r w:rsidR="007F1666" w:rsidDel="002D48A3">
          <w:delText xml:space="preserve"> present</w:delText>
        </w:r>
        <w:r w:rsidR="00BF782E" w:rsidDel="002D48A3">
          <w:delText>s</w:delText>
        </w:r>
        <w:r w:rsidR="007F1666" w:rsidDel="002D48A3">
          <w:delText xml:space="preserve"> </w:delText>
        </w:r>
        <w:r w:rsidR="009E1F34" w:rsidDel="002D48A3">
          <w:delText xml:space="preserve">the </w:delText>
        </w:r>
        <w:r w:rsidR="007F1666" w:rsidDel="002D48A3">
          <w:delText xml:space="preserve">values for </w:delText>
        </w:r>
        <w:r w:rsidR="00446C63" w:rsidDel="002D48A3">
          <w:delText>treatments</w:delText>
        </w:r>
        <w:r w:rsidR="009E1F34" w:rsidDel="002D48A3">
          <w:delText xml:space="preserve"> used in analysis</w:delText>
        </w:r>
        <w:r w:rsidR="007F1666" w:rsidDel="002D48A3">
          <w:delText xml:space="preserve">. </w:delText>
        </w:r>
      </w:del>
      <w:del w:id="649" w:author="Stockwell" w:date="2017-01-25T15:06:00Z">
        <w:r w:rsidR="003345A7" w:rsidDel="00A744AB">
          <w:delText xml:space="preserve">All fatty acids other </w:delText>
        </w:r>
      </w:del>
      <w:del w:id="650" w:author="Stockwell" w:date="2017-01-23T14:11:00Z">
        <w:r w:rsidR="003345A7" w:rsidDel="00800B1C">
          <w:delText>then</w:delText>
        </w:r>
      </w:del>
      <w:del w:id="651" w:author="Stockwell" w:date="2017-01-25T15:06:00Z">
        <w:r w:rsidR="003345A7" w:rsidDel="00A744AB">
          <w:delText xml:space="preserve"> ∑polyunsaturated, considered in this study were significantly (&lt; 0.01) different between the two diets.</w:delText>
        </w:r>
        <w:r w:rsidR="00203E08" w:rsidDel="00A744AB">
          <w:delText xml:space="preserve"> </w:delText>
        </w:r>
        <w:r w:rsidR="003345A7" w:rsidDel="00A744AB">
          <w:delText xml:space="preserve">All </w:delText>
        </w:r>
        <w:r w:rsidR="007F1666" w:rsidDel="00A744AB">
          <w:delText>ANOVA results with further data from all ANOVAs applied along with specific fatty acid content are available in Table S</w:delText>
        </w:r>
        <w:r w:rsidR="003345A7" w:rsidDel="00A744AB">
          <w:delText>II and SIII</w:delText>
        </w:r>
        <w:r w:rsidR="007F1666" w:rsidDel="00A744AB">
          <w:delText>.</w:delText>
        </w:r>
      </w:del>
      <w:r w:rsidR="007F1666">
        <w:t xml:space="preserve"> </w:t>
      </w:r>
      <w:commentRangeEnd w:id="644"/>
      <w:r w:rsidR="00062FBE">
        <w:rPr>
          <w:rStyle w:val="CommentReference"/>
        </w:rPr>
        <w:commentReference w:id="644"/>
      </w:r>
      <w:del w:id="652" w:author="Stockwell" w:date="2017-01-25T10:45:00Z">
        <w:r w:rsidR="00812664" w:rsidDel="00862271">
          <w:delText xml:space="preserve">Concurrently the effects of diets with these adjusted fatty acid compositions were shown to have general effects on multiple physiological parameters. Aeroboic scope and AMR were not affected by diet, time or sex. SMR, however, decreased with time (F = 3.222, P = 0.021). </w:delText>
        </w:r>
      </w:del>
      <w:del w:id="653" w:author="Stockwell" w:date="2017-01-25T10:14:00Z">
        <w:r w:rsidR="00812664" w:rsidDel="00032506">
          <w:delText>Diet had a significant effect on U</w:delText>
        </w:r>
        <w:r w:rsidR="00812664" w:rsidRPr="00487DFF" w:rsidDel="00032506">
          <w:rPr>
            <w:vertAlign w:val="subscript"/>
          </w:rPr>
          <w:delText>crit</w:delText>
        </w:r>
        <w:r w:rsidR="00812664" w:rsidDel="00032506">
          <w:delText>, with fish fed the CO diet having lower U</w:delText>
        </w:r>
        <w:r w:rsidR="00812664" w:rsidRPr="00487DFF" w:rsidDel="00032506">
          <w:rPr>
            <w:vertAlign w:val="subscript"/>
          </w:rPr>
          <w:delText>crit</w:delText>
        </w:r>
        <w:r w:rsidR="00812664" w:rsidDel="00032506">
          <w:delText xml:space="preserve"> values than those fed FO diet (F = 7.34; P = 0.010</w:delText>
        </w:r>
        <w:r w:rsidR="00203E08" w:rsidDel="00032506">
          <w:delText xml:space="preserve">, Found in table </w:delText>
        </w:r>
        <w:commentRangeStart w:id="654"/>
        <w:r w:rsidR="00203E08" w:rsidDel="00032506">
          <w:delText>SVI</w:delText>
        </w:r>
        <w:commentRangeEnd w:id="654"/>
        <w:r w:rsidR="00F11806" w:rsidDel="00032506">
          <w:rPr>
            <w:rStyle w:val="CommentReference"/>
          </w:rPr>
          <w:commentReference w:id="654"/>
        </w:r>
        <w:r w:rsidR="00812664" w:rsidDel="00032506">
          <w:delText>).</w:delText>
        </w:r>
      </w:del>
    </w:p>
    <w:p w14:paraId="395B96D4" w14:textId="77777777" w:rsidR="004F35C8" w:rsidRDefault="004F35C8" w:rsidP="004F35C8">
      <w:pPr>
        <w:spacing w:line="480" w:lineRule="auto"/>
        <w:ind w:firstLine="360"/>
        <w:rPr>
          <w:ins w:id="655" w:author="Peter Euclide" w:date="2017-05-28T11:13:00Z"/>
        </w:rPr>
      </w:pPr>
    </w:p>
    <w:p w14:paraId="4820BAFB" w14:textId="77777777" w:rsidR="004F35C8" w:rsidRDefault="004F35C8" w:rsidP="004F35C8">
      <w:pPr>
        <w:spacing w:line="480" w:lineRule="auto"/>
        <w:ind w:firstLine="360"/>
        <w:rPr>
          <w:ins w:id="656" w:author="Peter Euclide" w:date="2017-05-28T11:14:00Z"/>
        </w:rPr>
      </w:pPr>
    </w:p>
    <w:p w14:paraId="461FF558" w14:textId="13032236" w:rsidR="004F35C8" w:rsidRPr="004F35C8" w:rsidRDefault="004F35C8">
      <w:pPr>
        <w:spacing w:line="480" w:lineRule="auto"/>
        <w:rPr>
          <w:ins w:id="657" w:author="Peter Euclide" w:date="2017-05-28T11:14:00Z"/>
          <w:i/>
          <w:rPrChange w:id="658" w:author="Peter Euclide" w:date="2017-05-28T11:14:00Z">
            <w:rPr>
              <w:ins w:id="659" w:author="Peter Euclide" w:date="2017-05-28T11:14:00Z"/>
            </w:rPr>
          </w:rPrChange>
        </w:rPr>
        <w:pPrChange w:id="660" w:author="Peter Euclide" w:date="2017-05-28T11:26:00Z">
          <w:pPr>
            <w:spacing w:line="480" w:lineRule="auto"/>
            <w:ind w:firstLine="360"/>
          </w:pPr>
        </w:pPrChange>
      </w:pPr>
      <w:ins w:id="661" w:author="Peter Euclide" w:date="2017-05-28T11:14:00Z">
        <w:r w:rsidRPr="004F35C8">
          <w:rPr>
            <w:i/>
            <w:rPrChange w:id="662" w:author="Peter Euclide" w:date="2017-05-28T11:14:00Z">
              <w:rPr/>
            </w:rPrChange>
          </w:rPr>
          <w:t>Swimming Performance</w:t>
        </w:r>
      </w:ins>
      <w:ins w:id="663" w:author="Peter Euclide" w:date="2017-05-28T11:30:00Z">
        <w:r w:rsidR="00B5169E">
          <w:rPr>
            <w:i/>
          </w:rPr>
          <w:t xml:space="preserve"> and respiration</w:t>
        </w:r>
      </w:ins>
    </w:p>
    <w:p w14:paraId="7C357998" w14:textId="2FFE7027" w:rsidR="006507C3" w:rsidRDefault="00AC58A9" w:rsidP="00B5169E">
      <w:pPr>
        <w:spacing w:line="480" w:lineRule="auto"/>
        <w:ind w:firstLine="360"/>
        <w:rPr>
          <w:ins w:id="664" w:author="Stockwell" w:date="2017-01-25T10:32:00Z"/>
        </w:rPr>
      </w:pPr>
      <w:ins w:id="665" w:author="Peter Euclide" w:date="2017-05-28T11:26:00Z">
        <w:r>
          <w:t>Measurements of U</w:t>
        </w:r>
        <w:r w:rsidRPr="00487DFF">
          <w:rPr>
            <w:vertAlign w:val="subscript"/>
          </w:rPr>
          <w:t>crit</w:t>
        </w:r>
        <w:r>
          <w:t xml:space="preserve"> </w:t>
        </w:r>
      </w:ins>
      <w:ins w:id="666" w:author="Peter Euclide" w:date="2017-05-28T11:31:00Z">
        <w:r w:rsidR="00B5169E">
          <w:t xml:space="preserve">and respiration </w:t>
        </w:r>
      </w:ins>
      <w:ins w:id="667" w:author="Peter Euclide" w:date="2017-05-28T11:26:00Z">
        <w:r>
          <w:t xml:space="preserve">were successfully </w:t>
        </w:r>
      </w:ins>
      <w:ins w:id="668" w:author="Peter Euclide" w:date="2017-05-28T11:30:00Z">
        <w:r w:rsidR="00B5169E">
          <w:t>taken</w:t>
        </w:r>
      </w:ins>
      <w:ins w:id="669" w:author="Peter Euclide" w:date="2017-05-28T11:26:00Z">
        <w:r>
          <w:t xml:space="preserve"> from </w:t>
        </w:r>
      </w:ins>
      <w:ins w:id="670" w:author="Peter Euclide" w:date="2017-05-28T11:30:00Z">
        <w:r w:rsidR="00B5169E">
          <w:t>75</w:t>
        </w:r>
      </w:ins>
      <w:ins w:id="671" w:author="Peter Euclide" w:date="2017-05-28T11:26:00Z">
        <w:r>
          <w:t xml:space="preserve"> fish. </w:t>
        </w:r>
      </w:ins>
      <w:ins w:id="672" w:author="Peter Euclide" w:date="2017-05-28T11:13:00Z">
        <w:r w:rsidR="004F35C8">
          <w:t xml:space="preserve">Five </w:t>
        </w:r>
      </w:ins>
      <w:ins w:id="673" w:author="Peter Euclide" w:date="2017-05-28T11:30:00Z">
        <w:r w:rsidR="00B5169E">
          <w:t>in</w:t>
        </w:r>
      </w:ins>
      <w:ins w:id="674" w:author="Peter Euclide" w:date="2017-05-28T11:13:00Z">
        <w:r w:rsidR="004F35C8">
          <w:t xml:space="preserve"> had a MOD greater than 3.0 xxx (dimension?) </w:t>
        </w:r>
      </w:ins>
      <w:ins w:id="675" w:author="Peter Euclide" w:date="2017-05-28T11:37:00Z">
        <w:r w:rsidR="00680D29">
          <w:t xml:space="preserve">in at least one or more metabolic </w:t>
        </w:r>
      </w:ins>
      <w:ins w:id="676" w:author="Peter Euclide" w:date="2017-05-28T11:38:00Z">
        <w:r w:rsidR="00680D29">
          <w:t>measurement</w:t>
        </w:r>
      </w:ins>
      <w:ins w:id="677" w:author="Peter Euclide" w:date="2017-05-28T11:37:00Z">
        <w:r w:rsidR="00680D29">
          <w:t xml:space="preserve"> </w:t>
        </w:r>
      </w:ins>
      <w:ins w:id="678" w:author="Peter Euclide" w:date="2017-05-28T11:13:00Z">
        <w:r w:rsidR="004F35C8">
          <w:t>and were removed from analysis. Consequently, three individuals were removed from U</w:t>
        </w:r>
        <w:r w:rsidR="004F35C8" w:rsidRPr="00792156">
          <w:rPr>
            <w:vertAlign w:val="subscript"/>
          </w:rPr>
          <w:t>crit</w:t>
        </w:r>
        <w:r w:rsidR="004F35C8">
          <w:t xml:space="preserve"> analysis and two individuals were rem</w:t>
        </w:r>
        <w:r w:rsidR="00B5169E">
          <w:t>oved from respiration analyses.</w:t>
        </w:r>
      </w:ins>
      <w:ins w:id="679" w:author="Peter Euclide" w:date="2017-05-28T11:30:00Z">
        <w:r w:rsidR="00B5169E">
          <w:t xml:space="preserve"> </w:t>
        </w:r>
      </w:ins>
      <w:ins w:id="680" w:author="Peter Euclide" w:date="2017-05-28T11:32:00Z">
        <w:r w:rsidR="00B5169E">
          <w:t>Fish fed the FO diet had higher U</w:t>
        </w:r>
        <w:r w:rsidR="00B5169E" w:rsidRPr="00487DFF">
          <w:rPr>
            <w:vertAlign w:val="subscript"/>
          </w:rPr>
          <w:t>crit</w:t>
        </w:r>
        <w:r w:rsidR="00B5169E">
          <w:t xml:space="preserve"> values than those fed the CO diet </w:t>
        </w:r>
      </w:ins>
      <w:ins w:id="681" w:author="Stockwell" w:date="2017-01-25T10:32:00Z">
        <w:del w:id="682" w:author="Peter Euclide" w:date="2017-05-28T11:32:00Z">
          <w:r w:rsidR="006507C3" w:rsidDel="00B5169E">
            <w:delText>Diet was the only factor that had a</w:delText>
          </w:r>
        </w:del>
      </w:ins>
      <w:ins w:id="683" w:author="Microsoft Office User" w:date="2017-01-27T16:18:00Z">
        <w:del w:id="684" w:author="Peter Euclide" w:date="2017-05-28T11:32:00Z">
          <w:r w:rsidR="0026081D" w:rsidDel="00B5169E">
            <w:delText xml:space="preserve">n </w:delText>
          </w:r>
        </w:del>
      </w:ins>
      <w:ins w:id="685" w:author="Stockwell" w:date="2017-01-25T10:32:00Z">
        <w:del w:id="686" w:author="Peter Euclide" w:date="2017-05-28T11:32:00Z">
          <w:r w:rsidR="006507C3" w:rsidDel="00B5169E">
            <w:delText xml:space="preserve"> significant effect on U</w:delText>
          </w:r>
          <w:r w:rsidR="006507C3" w:rsidRPr="00487DFF" w:rsidDel="00B5169E">
            <w:rPr>
              <w:vertAlign w:val="subscript"/>
            </w:rPr>
            <w:delText>crit</w:delText>
          </w:r>
          <w:r w:rsidR="006507C3" w:rsidDel="00B5169E">
            <w:delText>. Fish fed the CO diet had lower U</w:delText>
          </w:r>
          <w:r w:rsidR="006507C3" w:rsidRPr="00487DFF" w:rsidDel="00B5169E">
            <w:rPr>
              <w:vertAlign w:val="subscript"/>
            </w:rPr>
            <w:delText>crit</w:delText>
          </w:r>
          <w:r w:rsidR="006507C3" w:rsidDel="00B5169E">
            <w:delText xml:space="preserve"> values than those fed FO diet </w:delText>
          </w:r>
        </w:del>
        <w:r w:rsidR="006507C3">
          <w:t xml:space="preserve">(F = 7.34, </w:t>
        </w:r>
        <w:r w:rsidR="006507C3" w:rsidRPr="0026081D">
          <w:rPr>
            <w:i/>
            <w:rPrChange w:id="687" w:author="Microsoft Office User" w:date="2017-01-27T16:19:00Z">
              <w:rPr/>
            </w:rPrChange>
          </w:rPr>
          <w:t>P</w:t>
        </w:r>
        <w:r w:rsidR="006507C3">
          <w:t xml:space="preserve"> &lt; 0.01, Table </w:t>
        </w:r>
        <w:commentRangeStart w:id="688"/>
        <w:r w:rsidR="006507C3">
          <w:t>S</w:t>
        </w:r>
      </w:ins>
      <w:ins w:id="689" w:author="Stockwell" w:date="2017-01-25T14:59:00Z">
        <w:r w:rsidR="00952088">
          <w:t>3</w:t>
        </w:r>
      </w:ins>
      <w:commentRangeEnd w:id="688"/>
      <w:ins w:id="690" w:author="Stockwell" w:date="2017-01-26T11:00:00Z">
        <w:r w:rsidR="00D622E5">
          <w:rPr>
            <w:rStyle w:val="CommentReference"/>
          </w:rPr>
          <w:commentReference w:id="688"/>
        </w:r>
      </w:ins>
      <w:ins w:id="691" w:author="Stockwell" w:date="2017-01-25T10:32:00Z">
        <w:r w:rsidR="006507C3">
          <w:t>), consistent</w:t>
        </w:r>
        <w:del w:id="692" w:author="Peter Euclide" w:date="2017-05-28T11:12:00Z">
          <w:r w:rsidR="006507C3" w:rsidDel="004F35C8">
            <w:delText xml:space="preserve"> (??)</w:delText>
          </w:r>
        </w:del>
        <w:r w:rsidR="006507C3">
          <w:t xml:space="preserve"> with expectations of decreased/increased swimming performance with an EFA-deficient diet. Standard metabolic rate </w:t>
        </w:r>
      </w:ins>
      <w:ins w:id="693" w:author="Peter Euclide" w:date="2017-05-28T11:33:00Z">
        <w:r w:rsidR="00B5169E">
          <w:t xml:space="preserve">(SMR) </w:t>
        </w:r>
      </w:ins>
      <w:ins w:id="694" w:author="Stockwell" w:date="2017-01-25T10:32:00Z">
        <w:r w:rsidR="006507C3">
          <w:t>decreased over time (F = 3.22</w:t>
        </w:r>
        <w:del w:id="695" w:author="Peter Euclide" w:date="2017-05-28T11:33:00Z">
          <w:r w:rsidR="006507C3" w:rsidDel="00B5169E">
            <w:delText>2,</w:delText>
          </w:r>
        </w:del>
        <w:r w:rsidR="006507C3">
          <w:t xml:space="preserve"> P </w:t>
        </w:r>
      </w:ins>
      <w:ins w:id="696" w:author="Stockwell" w:date="2017-01-26T11:02:00Z">
        <w:r w:rsidR="00D622E5">
          <w:t>&lt;</w:t>
        </w:r>
      </w:ins>
      <w:ins w:id="697" w:author="Stockwell" w:date="2017-01-25T10:32:00Z">
        <w:r w:rsidR="006507C3">
          <w:t xml:space="preserve"> 0.02, Table S</w:t>
        </w:r>
      </w:ins>
      <w:ins w:id="698" w:author="Stockwell" w:date="2017-01-25T14:59:00Z">
        <w:r w:rsidR="00952088">
          <w:t>3</w:t>
        </w:r>
      </w:ins>
      <w:ins w:id="699" w:author="Stockwell" w:date="2017-01-25T10:32:00Z">
        <w:r w:rsidR="006507C3">
          <w:t>) but was not affected by diet</w:t>
        </w:r>
      </w:ins>
      <w:ins w:id="700" w:author="Stockwell" w:date="2017-01-26T11:02:00Z">
        <w:r w:rsidR="00D622E5">
          <w:t>,</w:t>
        </w:r>
      </w:ins>
      <w:ins w:id="701" w:author="Stockwell" w:date="2017-01-25T10:32:00Z">
        <w:r w:rsidR="006507C3">
          <w:t xml:space="preserve"> sex</w:t>
        </w:r>
      </w:ins>
      <w:ins w:id="702" w:author="Stockwell" w:date="2017-01-26T11:03:00Z">
        <w:r w:rsidR="00D622E5">
          <w:t xml:space="preserve">, or </w:t>
        </w:r>
        <w:del w:id="703" w:author="Microsoft Office User" w:date="2017-01-27T16:20:00Z">
          <w:r w:rsidR="00D622E5" w:rsidDel="0002035E">
            <w:delText xml:space="preserve">any </w:delText>
          </w:r>
        </w:del>
        <w:r w:rsidR="00D622E5">
          <w:t>interactions</w:t>
        </w:r>
      </w:ins>
      <w:ins w:id="704" w:author="Stockwell" w:date="2017-01-25T10:32:00Z">
        <w:r w:rsidR="006507C3">
          <w:t xml:space="preserve">. </w:t>
        </w:r>
        <w:del w:id="705" w:author="Microsoft Office User" w:date="2017-01-27T16:19:00Z">
          <w:r w:rsidR="006507C3" w:rsidDel="0002035E">
            <w:delText>Aeroboic</w:delText>
          </w:r>
        </w:del>
      </w:ins>
      <w:ins w:id="706" w:author="Microsoft Office User" w:date="2017-01-27T16:19:00Z">
        <w:r w:rsidR="0002035E">
          <w:t>Aerobic</w:t>
        </w:r>
      </w:ins>
      <w:ins w:id="707" w:author="Stockwell" w:date="2017-01-25T10:32:00Z">
        <w:r w:rsidR="006507C3">
          <w:t xml:space="preserve"> scope and AMR were not affected by </w:t>
        </w:r>
      </w:ins>
      <w:ins w:id="708" w:author="Stockwell" w:date="2017-01-26T11:03:00Z">
        <w:r w:rsidR="00D622E5">
          <w:t>any of the main factors</w:t>
        </w:r>
      </w:ins>
      <w:ins w:id="709" w:author="Stockwell" w:date="2017-01-25T10:32:00Z">
        <w:r w:rsidR="006507C3">
          <w:t xml:space="preserve"> or their interactions (Table S</w:t>
        </w:r>
      </w:ins>
      <w:ins w:id="710" w:author="Stockwell" w:date="2017-01-25T14:59:00Z">
        <w:r w:rsidR="00952088">
          <w:t>3</w:t>
        </w:r>
      </w:ins>
      <w:ins w:id="711" w:author="Stockwell" w:date="2017-01-25T10:32:00Z">
        <w:r w:rsidR="006507C3">
          <w:t>).</w:t>
        </w:r>
      </w:ins>
    </w:p>
    <w:p w14:paraId="3E1EBB84" w14:textId="6C85AD73" w:rsidR="007262BD" w:rsidRDefault="00B5678D" w:rsidP="006B63F3">
      <w:pPr>
        <w:spacing w:line="480" w:lineRule="auto"/>
        <w:ind w:firstLine="360"/>
        <w:rPr>
          <w:ins w:id="712" w:author="Stockwell" w:date="2017-01-26T11:13:00Z"/>
        </w:rPr>
      </w:pPr>
      <w:ins w:id="713" w:author="Peter Euclide" w:date="2017-05-28T09:30:00Z">
        <w:r>
          <w:t>[</w:t>
        </w:r>
      </w:ins>
      <w:ins w:id="714" w:author="Stockwell" w:date="2017-01-26T11:11:00Z">
        <w:r w:rsidR="007262BD">
          <w:t>You only found differences in Ucrit (by diet) and SMR (by time) in your ANOVAs so I don</w:t>
        </w:r>
      </w:ins>
      <w:ins w:id="715" w:author="Stockwell" w:date="2017-01-26T11:12:00Z">
        <w:r w:rsidR="007262BD">
          <w:t xml:space="preserve">’t think you should look for correlations between AMR/aerobic scope and fatty acids. If there was no change in AMR or aerobic scope, it does not make sense to look for </w:t>
        </w:r>
      </w:ins>
      <w:ins w:id="716" w:author="Stockwell" w:date="2017-01-26T11:13:00Z">
        <w:r w:rsidR="007262BD">
          <w:t>significant</w:t>
        </w:r>
      </w:ins>
      <w:ins w:id="717" w:author="Stockwell" w:date="2017-01-26T11:12:00Z">
        <w:r w:rsidR="007262BD">
          <w:t xml:space="preserve"> </w:t>
        </w:r>
      </w:ins>
      <w:ins w:id="718" w:author="Stockwell" w:date="2017-01-26T11:13:00Z">
        <w:r w:rsidR="007262BD">
          <w:t xml:space="preserve">relationships – perhaps I am thinking about this incorrectly? If I am correct in my thinking, then next two paragraph should be about the correlations of fatty acids with </w:t>
        </w:r>
      </w:ins>
      <w:ins w:id="719" w:author="Stockwell" w:date="2017-01-26T11:14:00Z">
        <w:r w:rsidR="007262BD">
          <w:t xml:space="preserve">Ucrit (first paragraph) and </w:t>
        </w:r>
        <w:r w:rsidR="004C332A">
          <w:t>SMR (second paragraph). All FA you looked at had significant diet effect (even PUFA had the diet x time interaction) so compare correlations of each of them with Ucrit, but do it separately for each diet treatment group (don</w:t>
        </w:r>
      </w:ins>
      <w:ins w:id="720" w:author="Stockwell" w:date="2017-01-26T11:15:00Z">
        <w:r w:rsidR="004C332A">
          <w:t>’t pool all fish as you did below – it does not make sense</w:t>
        </w:r>
      </w:ins>
      <w:ins w:id="721" w:author="Stockwell" w:date="2017-01-26T11:16:00Z">
        <w:r w:rsidR="004C332A">
          <w:t xml:space="preserve"> to do this when there is a diet difference</w:t>
        </w:r>
      </w:ins>
      <w:ins w:id="722" w:author="Stockwell" w:date="2017-01-26T11:15:00Z">
        <w:r w:rsidR="004C332A">
          <w:t xml:space="preserve"> (to me anyway)). </w:t>
        </w:r>
      </w:ins>
      <w:ins w:id="723" w:author="Stockwell" w:date="2017-01-26T11:17:00Z">
        <w:r w:rsidR="00D2243C">
          <w:t>Only ALA, ARA, EPA, DHA and Sum(saturated) had time effects (or interactions that involved time) so these are probably the only ones to look at with SMR, I think. Because these 5 also had diet effects, you may want to look at correlations of these FA and SMR by diet groups. Make sense?</w:t>
        </w:r>
      </w:ins>
      <w:ins w:id="724" w:author="Peter Euclide" w:date="2017-05-28T09:30:00Z">
        <w:r>
          <w:t>]</w:t>
        </w:r>
      </w:ins>
    </w:p>
    <w:p w14:paraId="0E6B4C39" w14:textId="1036FAB3" w:rsidR="00B5169E" w:rsidRPr="00B5169E" w:rsidRDefault="00B5169E">
      <w:pPr>
        <w:spacing w:line="480" w:lineRule="auto"/>
        <w:rPr>
          <w:ins w:id="725" w:author="Peter Euclide" w:date="2017-05-28T11:34:00Z"/>
          <w:i/>
          <w:rPrChange w:id="726" w:author="Peter Euclide" w:date="2017-05-28T11:35:00Z">
            <w:rPr>
              <w:ins w:id="727" w:author="Peter Euclide" w:date="2017-05-28T11:34:00Z"/>
            </w:rPr>
          </w:rPrChange>
        </w:rPr>
        <w:pPrChange w:id="728" w:author="Peter Euclide" w:date="2017-05-28T11:34:00Z">
          <w:pPr>
            <w:spacing w:line="480" w:lineRule="auto"/>
            <w:ind w:firstLine="360"/>
          </w:pPr>
        </w:pPrChange>
      </w:pPr>
      <w:ins w:id="729" w:author="Peter Euclide" w:date="2017-05-28T11:34:00Z">
        <w:r w:rsidRPr="00B5169E">
          <w:rPr>
            <w:i/>
            <w:rPrChange w:id="730" w:author="Peter Euclide" w:date="2017-05-28T11:35:00Z">
              <w:rPr/>
            </w:rPrChange>
          </w:rPr>
          <w:t>Correlations between lipids and physiology</w:t>
        </w:r>
      </w:ins>
    </w:p>
    <w:p w14:paraId="27DDF6C9" w14:textId="225C7BFF" w:rsidR="00812664" w:rsidRDefault="00AD34B1" w:rsidP="006B63F3">
      <w:pPr>
        <w:spacing w:line="480" w:lineRule="auto"/>
        <w:ind w:firstLine="360"/>
      </w:pPr>
      <w:del w:id="731" w:author="Stockwell" w:date="2017-01-24T11:28:00Z">
        <w:r w:rsidDel="006B63F3">
          <w:tab/>
        </w:r>
      </w:del>
      <w:r w:rsidR="00812664">
        <w:t xml:space="preserve">The evaluation of our hypothesis that </w:t>
      </w:r>
      <w:del w:id="732" w:author="Microsoft Office User" w:date="2017-01-27T16:20:00Z">
        <w:r w:rsidR="00812664" w:rsidDel="005D6D6B">
          <w:delText xml:space="preserve">decreases </w:delText>
        </w:r>
      </w:del>
      <w:ins w:id="733" w:author="Microsoft Office User" w:date="2017-01-27T16:20:00Z">
        <w:r w:rsidR="005D6D6B">
          <w:t xml:space="preserve">a limited supply of </w:t>
        </w:r>
      </w:ins>
      <w:del w:id="734" w:author="Microsoft Office User" w:date="2017-01-27T16:20:00Z">
        <w:r w:rsidR="00812664" w:rsidDel="005D6D6B">
          <w:delText xml:space="preserve">in available </w:delText>
        </w:r>
      </w:del>
      <w:r w:rsidR="00812664">
        <w:t xml:space="preserve">essential </w:t>
      </w:r>
      <w:del w:id="735" w:author="Microsoft Office User" w:date="2017-01-27T16:21:00Z">
        <w:r w:rsidR="00812664" w:rsidDel="005D6D6B">
          <w:delText xml:space="preserve">and bioactive </w:delText>
        </w:r>
      </w:del>
      <w:r w:rsidR="00812664">
        <w:t xml:space="preserve">fatty acids would lead to changes in </w:t>
      </w:r>
      <w:del w:id="736" w:author="Microsoft Office User" w:date="2017-01-27T16:21:00Z">
        <w:r w:rsidR="00812664" w:rsidDel="005D6D6B">
          <w:delText xml:space="preserve">the </w:delText>
        </w:r>
      </w:del>
      <w:r w:rsidR="00812664">
        <w:t xml:space="preserve">physiological performance was also supported by </w:t>
      </w:r>
      <w:r w:rsidR="00E62054">
        <w:t xml:space="preserve">significant correlations. When considering all fish, </w:t>
      </w:r>
      <w:r w:rsidR="00454B47">
        <w:t>∑</w:t>
      </w:r>
      <w:commentRangeStart w:id="737"/>
      <w:r w:rsidR="00E62054">
        <w:t xml:space="preserve">monounsaturated fatty acids </w:t>
      </w:r>
      <w:commentRangeEnd w:id="737"/>
      <w:r w:rsidR="005D6D6B">
        <w:rPr>
          <w:rStyle w:val="CommentReference"/>
        </w:rPr>
        <w:commentReference w:id="737"/>
      </w:r>
      <w:r w:rsidR="00E62054">
        <w:t xml:space="preserve">were positively </w:t>
      </w:r>
      <w:r w:rsidR="0037176B">
        <w:t>correlated with U</w:t>
      </w:r>
      <w:r w:rsidR="00487DFF" w:rsidRPr="00487DFF">
        <w:rPr>
          <w:vertAlign w:val="subscript"/>
        </w:rPr>
        <w:t>crit</w:t>
      </w:r>
      <w:r w:rsidR="0037176B">
        <w:t xml:space="preserve"> (r</w:t>
      </w:r>
      <w:r w:rsidR="00E62054">
        <w:rPr>
          <w:vertAlign w:val="superscript"/>
        </w:rPr>
        <w:t xml:space="preserve"> </w:t>
      </w:r>
      <w:r w:rsidR="00E62054">
        <w:t>=</w:t>
      </w:r>
      <w:r w:rsidR="0037176B">
        <w:t xml:space="preserve"> 0.32</w:t>
      </w:r>
      <w:r w:rsidR="00E62054">
        <w:t xml:space="preserve">, P = </w:t>
      </w:r>
      <w:r w:rsidR="00C202EC">
        <w:t>0.0</w:t>
      </w:r>
      <w:r w:rsidR="0037176B">
        <w:t>06</w:t>
      </w:r>
      <w:r w:rsidR="00C202EC">
        <w:t xml:space="preserve">) and </w:t>
      </w:r>
      <w:commentRangeStart w:id="738"/>
      <w:commentRangeStart w:id="739"/>
      <w:r w:rsidR="00900546">
        <w:t>a</w:t>
      </w:r>
      <w:r w:rsidR="0037176B">
        <w:t xml:space="preserve">erobic </w:t>
      </w:r>
      <w:r w:rsidR="00900546">
        <w:t>s</w:t>
      </w:r>
      <w:r w:rsidR="0037176B">
        <w:t>cope (r =</w:t>
      </w:r>
      <w:r w:rsidR="00D27D1B">
        <w:t xml:space="preserve"> 0.26;</w:t>
      </w:r>
      <w:r w:rsidR="0037176B">
        <w:t xml:space="preserve"> P = 0.033</w:t>
      </w:r>
      <w:del w:id="740" w:author="Microsoft Office User" w:date="2017-01-27T16:21:00Z">
        <w:r w:rsidR="0037176B" w:rsidDel="00C45ACF">
          <w:delText>2</w:delText>
        </w:r>
      </w:del>
      <w:r w:rsidR="0037176B">
        <w:t xml:space="preserve">). </w:t>
      </w:r>
      <w:r w:rsidR="00454B47">
        <w:t>∑EFA</w:t>
      </w:r>
      <w:r w:rsidR="00630068">
        <w:t xml:space="preserve"> and LA</w:t>
      </w:r>
      <w:r w:rsidR="0037176B">
        <w:t xml:space="preserve"> showed a positive relationship with SMR (r = 0.25,</w:t>
      </w:r>
      <w:r w:rsidR="00D27D1B">
        <w:t xml:space="preserve"> 0.25; </w:t>
      </w:r>
      <w:r w:rsidR="0037176B">
        <w:t>P =</w:t>
      </w:r>
      <w:r w:rsidR="004E014A">
        <w:t xml:space="preserve"> 0.04, 0.03</w:t>
      </w:r>
      <w:r w:rsidR="00630068">
        <w:t>)</w:t>
      </w:r>
      <w:r w:rsidR="006F4EF5">
        <w:t>.</w:t>
      </w:r>
      <w:commentRangeEnd w:id="738"/>
      <w:r w:rsidR="006507C3">
        <w:rPr>
          <w:rStyle w:val="CommentReference"/>
        </w:rPr>
        <w:commentReference w:id="738"/>
      </w:r>
      <w:commentRangeEnd w:id="739"/>
      <w:r w:rsidR="00814C75">
        <w:rPr>
          <w:rStyle w:val="CommentReference"/>
        </w:rPr>
        <w:commentReference w:id="739"/>
      </w:r>
      <w:r w:rsidR="0037176B">
        <w:t xml:space="preserve"> </w:t>
      </w:r>
      <w:r w:rsidR="00454B47">
        <w:t>∑</w:t>
      </w:r>
      <w:commentRangeStart w:id="741"/>
      <w:r w:rsidR="0037176B">
        <w:t xml:space="preserve">Saturated Fatty acids </w:t>
      </w:r>
      <w:commentRangeEnd w:id="741"/>
      <w:r w:rsidR="00C45ACF">
        <w:rPr>
          <w:rStyle w:val="CommentReference"/>
        </w:rPr>
        <w:commentReference w:id="741"/>
      </w:r>
      <w:r w:rsidR="00630068">
        <w:t xml:space="preserve">and ARA </w:t>
      </w:r>
      <w:r w:rsidR="0037176B">
        <w:t>were negatively correlated with U</w:t>
      </w:r>
      <w:r w:rsidR="00487DFF" w:rsidRPr="00487DFF">
        <w:rPr>
          <w:vertAlign w:val="subscript"/>
        </w:rPr>
        <w:t>crit</w:t>
      </w:r>
      <w:r w:rsidR="0037176B">
        <w:t xml:space="preserve"> (r = -0.28</w:t>
      </w:r>
      <w:r w:rsidR="00630068">
        <w:t>, -0.26</w:t>
      </w:r>
      <w:r w:rsidR="00D27D1B">
        <w:t>;</w:t>
      </w:r>
      <w:r w:rsidR="004E014A">
        <w:t xml:space="preserve"> P = 0.01, 0.02</w:t>
      </w:r>
      <w:r w:rsidR="00630068">
        <w:t>).</w:t>
      </w:r>
      <w:r w:rsidR="00D27D1B">
        <w:t xml:space="preserve"> </w:t>
      </w:r>
    </w:p>
    <w:p w14:paraId="09514C39" w14:textId="077F183B" w:rsidR="00CB2DE4" w:rsidRDefault="00630068">
      <w:pPr>
        <w:spacing w:line="480" w:lineRule="auto"/>
        <w:ind w:firstLine="360"/>
        <w:pPrChange w:id="742" w:author="Stockwell" w:date="2017-01-23T13:59:00Z">
          <w:pPr>
            <w:tabs>
              <w:tab w:val="left" w:pos="0"/>
            </w:tabs>
            <w:spacing w:line="480" w:lineRule="auto"/>
          </w:pPr>
        </w:pPrChange>
      </w:pPr>
      <w:del w:id="743" w:author="Stockwell" w:date="2017-01-23T13:59:00Z">
        <w:r w:rsidDel="00371383">
          <w:tab/>
        </w:r>
        <w:r w:rsidR="00FD38F7" w:rsidDel="00371383">
          <w:tab/>
          <w:delText xml:space="preserve">  </w:delText>
        </w:r>
      </w:del>
      <w:r w:rsidR="00FD38F7">
        <w:t xml:space="preserve">Within the fish on the CO diet, </w:t>
      </w:r>
      <w:commentRangeStart w:id="744"/>
      <w:r w:rsidR="00FD38F7">
        <w:t>∑</w:t>
      </w:r>
      <w:commentRangeStart w:id="745"/>
      <w:r w:rsidR="00FD38F7">
        <w:t xml:space="preserve">polyunsaturated fatty acids </w:t>
      </w:r>
      <w:commentRangeEnd w:id="745"/>
      <w:r w:rsidR="00DC063C">
        <w:rPr>
          <w:rStyle w:val="CommentReference"/>
        </w:rPr>
        <w:commentReference w:id="745"/>
      </w:r>
      <w:r w:rsidR="00FD38F7">
        <w:t xml:space="preserve">were negatively correlated with AMR and </w:t>
      </w:r>
      <w:del w:id="746" w:author="Microsoft Office User" w:date="2017-01-27T16:23:00Z">
        <w:r w:rsidR="00FD38F7" w:rsidDel="00DC063C">
          <w:delText>A</w:delText>
        </w:r>
      </w:del>
      <w:ins w:id="747" w:author="Microsoft Office User" w:date="2017-01-27T16:23:00Z">
        <w:r w:rsidR="00DC063C">
          <w:t>a</w:t>
        </w:r>
      </w:ins>
      <w:r w:rsidR="00FD38F7">
        <w:t xml:space="preserve">erobic </w:t>
      </w:r>
      <w:del w:id="748" w:author="Microsoft Office User" w:date="2017-01-27T16:23:00Z">
        <w:r w:rsidR="00FD38F7" w:rsidDel="00DC063C">
          <w:delText xml:space="preserve">Scope </w:delText>
        </w:r>
      </w:del>
      <w:ins w:id="749" w:author="Microsoft Office User" w:date="2017-01-27T16:23:00Z">
        <w:r w:rsidR="00DC063C">
          <w:t xml:space="preserve">scope </w:t>
        </w:r>
      </w:ins>
      <w:r w:rsidR="00FD38F7">
        <w:t>(r = -0.42, -0.43</w:t>
      </w:r>
      <w:r w:rsidR="004E014A">
        <w:t>; P = 0.02, 0.02</w:t>
      </w:r>
      <w:r w:rsidR="00FD38F7">
        <w:t>). ALA was negatively correlated with SMR and AMR (r = -0.46, -0.37; P= 0.02, 0.02).</w:t>
      </w:r>
      <w:commentRangeEnd w:id="744"/>
      <w:r w:rsidR="006507C3">
        <w:rPr>
          <w:rStyle w:val="CommentReference"/>
        </w:rPr>
        <w:commentReference w:id="744"/>
      </w:r>
      <w:r w:rsidR="00FD38F7">
        <w:t xml:space="preserve"> Within the FO diet, ∑n-3 fatty acids were negatively correlated with U</w:t>
      </w:r>
      <w:r w:rsidR="00FD38F7" w:rsidRPr="00B74C3F">
        <w:rPr>
          <w:vertAlign w:val="subscript"/>
          <w:rPrChange w:id="750" w:author="Stockwell" w:date="2017-01-25T10:37:00Z">
            <w:rPr/>
          </w:rPrChange>
        </w:rPr>
        <w:t>crit</w:t>
      </w:r>
      <w:r w:rsidR="00FD38F7">
        <w:t xml:space="preserve"> (r = -0.46; P = 0.005), DHA was also found to negatively correlate with U</w:t>
      </w:r>
      <w:r w:rsidR="00FD38F7" w:rsidRPr="00B74C3F">
        <w:rPr>
          <w:vertAlign w:val="subscript"/>
          <w:rPrChange w:id="751" w:author="Stockwell" w:date="2017-01-25T10:37:00Z">
            <w:rPr/>
          </w:rPrChange>
        </w:rPr>
        <w:t>crit</w:t>
      </w:r>
      <w:r w:rsidR="00FD38F7">
        <w:t xml:space="preserve"> (r = -0.41, P = 0.01), AMR (r = -0.37 ; P = 0.03 ) and </w:t>
      </w:r>
      <w:del w:id="752" w:author="Microsoft Office User" w:date="2017-01-27T16:23:00Z">
        <w:r w:rsidR="00FD38F7" w:rsidDel="001843F8">
          <w:delText xml:space="preserve">Aerobic </w:delText>
        </w:r>
      </w:del>
      <w:ins w:id="753" w:author="Microsoft Office User" w:date="2017-01-27T16:23:00Z">
        <w:r w:rsidR="001843F8">
          <w:t xml:space="preserve">aerobic </w:t>
        </w:r>
      </w:ins>
      <w:del w:id="754" w:author="Microsoft Office User" w:date="2017-01-27T16:23:00Z">
        <w:r w:rsidR="00FD38F7" w:rsidDel="001843F8">
          <w:delText xml:space="preserve">Scope </w:delText>
        </w:r>
      </w:del>
      <w:ins w:id="755" w:author="Microsoft Office User" w:date="2017-01-27T16:23:00Z">
        <w:r w:rsidR="001843F8">
          <w:t xml:space="preserve">scope </w:t>
        </w:r>
      </w:ins>
      <w:r w:rsidR="00FD38F7">
        <w:t xml:space="preserve">(r = -0.38 ; P = 0.03). </w:t>
      </w:r>
      <w:del w:id="756" w:author="Microsoft Office User" w:date="2017-01-27T16:23:00Z">
        <w:r w:rsidR="00FD38F7" w:rsidDel="001843F8">
          <w:delText>Results from all statistica</w:delText>
        </w:r>
        <w:r w:rsidR="00812664" w:rsidDel="001843F8">
          <w:delText>l tests can be found in Table</w:delText>
        </w:r>
        <w:r w:rsidR="00203E08" w:rsidDel="001843F8">
          <w:delText>s SIV and SV</w:delText>
        </w:r>
        <w:r w:rsidR="00FD38F7" w:rsidDel="001843F8">
          <w:delText>.</w:delText>
        </w:r>
      </w:del>
    </w:p>
    <w:p w14:paraId="0EE5D9F6" w14:textId="511F4660" w:rsidR="00CC330F" w:rsidRDefault="00CC330F" w:rsidP="005324B7">
      <w:pPr>
        <w:spacing w:line="480" w:lineRule="auto"/>
        <w:ind w:firstLine="360"/>
      </w:pPr>
      <w:del w:id="757" w:author="Stockwell" w:date="2017-01-26T11:36:00Z">
        <w:r w:rsidDel="005324B7">
          <w:tab/>
        </w:r>
      </w:del>
      <w:commentRangeStart w:id="758"/>
      <w:r w:rsidRPr="00983AA7">
        <w:rPr>
          <w:strike/>
          <w:rPrChange w:id="759" w:author="Stockwell" w:date="2017-01-26T11:26:00Z">
            <w:rPr/>
          </w:rPrChange>
        </w:rPr>
        <w:t>Data concerning the hypothesis that Mead acid can be an indicator of decreased availability of important bioactive fatty acids without essential fatty acid deficiency are presented.</w:t>
      </w:r>
      <w:r>
        <w:t xml:space="preserve"> </w:t>
      </w:r>
      <w:commentRangeEnd w:id="758"/>
      <w:r w:rsidR="00983AA7">
        <w:rPr>
          <w:rStyle w:val="CommentReference"/>
        </w:rPr>
        <w:commentReference w:id="758"/>
      </w:r>
      <w:del w:id="760" w:author="Stockwell" w:date="2017-01-26T11:33:00Z">
        <w:r w:rsidDel="003B4C92">
          <w:delText>Correlations between mead acid and fatty acid content for all fish at once were not considered to be a relevant test due to the covariance inherent with the difference between the two diets.</w:delText>
        </w:r>
      </w:del>
      <w:r>
        <w:t xml:space="preserve"> </w:t>
      </w:r>
      <w:commentRangeStart w:id="761"/>
      <w:r w:rsidR="00812664">
        <w:t xml:space="preserve">Correlations between mead acid and other fatty acids were considered for each individual diet </w:t>
      </w:r>
      <w:ins w:id="762" w:author="Stockwell" w:date="2017-01-26T11:33:00Z">
        <w:r w:rsidR="003B4C92">
          <w:t>because…</w:t>
        </w:r>
      </w:ins>
      <w:del w:id="763" w:author="Stockwell" w:date="2017-01-26T11:33:00Z">
        <w:r w:rsidR="00812664" w:rsidDel="003B4C92">
          <w:delText>(Table  S. IV)</w:delText>
        </w:r>
      </w:del>
      <w:r w:rsidR="00812664">
        <w:t xml:space="preserve">. </w:t>
      </w:r>
      <w:commentRangeEnd w:id="761"/>
      <w:r w:rsidR="003B4C92">
        <w:rPr>
          <w:rStyle w:val="CommentReference"/>
        </w:rPr>
        <w:commentReference w:id="761"/>
      </w:r>
      <w:commentRangeStart w:id="764"/>
      <w:r w:rsidR="00812664">
        <w:t xml:space="preserve">When </w:t>
      </w:r>
      <w:commentRangeStart w:id="765"/>
      <w:r w:rsidR="00812664">
        <w:t xml:space="preserve">looking </w:t>
      </w:r>
      <w:commentRangeEnd w:id="765"/>
      <w:r w:rsidR="001843F8">
        <w:rPr>
          <w:rStyle w:val="CommentReference"/>
        </w:rPr>
        <w:commentReference w:id="765"/>
      </w:r>
      <w:r w:rsidR="00812664">
        <w:t>at the fish fed the CO diet</w:t>
      </w:r>
      <w:commentRangeEnd w:id="764"/>
      <w:r w:rsidR="003B4C92">
        <w:rPr>
          <w:rStyle w:val="CommentReference"/>
        </w:rPr>
        <w:commentReference w:id="764"/>
      </w:r>
      <w:r w:rsidR="00812664">
        <w:t xml:space="preserve">, </w:t>
      </w:r>
      <w:commentRangeStart w:id="766"/>
      <w:r w:rsidR="00812664">
        <w:t xml:space="preserve">mead acid was found to negatively correlate with ALA, EPA, ∑monounsaturated fatty acids (r = -0.47, </w:t>
      </w:r>
      <w:del w:id="767" w:author="Stockwell" w:date="2017-01-26T11:25:00Z">
        <w:r w:rsidDel="00983AA7">
          <w:delText xml:space="preserve">  </w:delText>
        </w:r>
      </w:del>
      <w:r>
        <w:t>-0.52, -0.65</w:t>
      </w:r>
      <w:r w:rsidR="00812664">
        <w:t>; P = &gt;0.001, 0.005,</w:t>
      </w:r>
      <w:ins w:id="768" w:author="Microsoft Office User" w:date="2017-01-27T16:24:00Z">
        <w:r w:rsidR="001843F8">
          <w:t xml:space="preserve"> </w:t>
        </w:r>
      </w:ins>
      <w:r w:rsidR="00812664">
        <w:t xml:space="preserve">0.002). Mead acid in </w:t>
      </w:r>
      <w:del w:id="769" w:author="Peter Euclide" w:date="2017-06-01T10:06:00Z">
        <w:r w:rsidR="00812664" w:rsidDel="001D496A">
          <w:delText xml:space="preserve">fish fed the </w:delText>
        </w:r>
      </w:del>
      <w:r w:rsidR="00812664">
        <w:t>CO</w:t>
      </w:r>
      <w:ins w:id="770" w:author="Microsoft Office User" w:date="2017-01-27T16:24:00Z">
        <w:r w:rsidR="004238D4">
          <w:t xml:space="preserve">-fed </w:t>
        </w:r>
      </w:ins>
      <w:del w:id="771" w:author="Microsoft Office User" w:date="2017-01-27T16:24:00Z">
        <w:r w:rsidR="00812664" w:rsidDel="004238D4">
          <w:delText xml:space="preserve"> diet treated </w:delText>
        </w:r>
      </w:del>
      <w:r w:rsidR="00812664">
        <w:t>fish was positively correlated with ARA, ∑polyunsaturated fatty acids, ∑n-6 fatty acids and ∑saturated fatty acids (r = 0.80, 0.49, 0.53, 0.50; P = &lt;0.001, 0.009, 0.004, 0.08</w:t>
      </w:r>
      <w:r w:rsidR="003345A7">
        <w:t>8</w:t>
      </w:r>
      <w:r w:rsidR="00812664">
        <w:t>).</w:t>
      </w:r>
      <w:del w:id="772" w:author="Microsoft Office User" w:date="2017-01-27T16:25:00Z">
        <w:r w:rsidR="00812664" w:rsidDel="004238D4">
          <w:delText xml:space="preserve"> </w:delText>
        </w:r>
      </w:del>
      <w:r w:rsidR="00812664">
        <w:t xml:space="preserve"> F</w:t>
      </w:r>
      <w:commentRangeStart w:id="773"/>
      <w:r w:rsidR="00812664">
        <w:t>ish fed the FO diet also had multiple significant correlations between mead acid and other select fatty acids</w:t>
      </w:r>
      <w:commentRangeEnd w:id="773"/>
      <w:r w:rsidR="004238D4">
        <w:rPr>
          <w:rStyle w:val="CommentReference"/>
        </w:rPr>
        <w:commentReference w:id="773"/>
      </w:r>
      <w:r w:rsidR="00812664">
        <w:t>. Mead acid was positively correlated with ARA, and ∑saturated fatty a</w:t>
      </w:r>
      <w:r w:rsidR="003345A7">
        <w:t>cids (r = 0.83, 0.85; P &gt;0.001</w:t>
      </w:r>
      <w:r w:rsidR="00812664">
        <w:t>). Mead acid was negatively correlated with EPA, ∑n-3, ∑monounsaturated fatty acids (r =</w:t>
      </w:r>
      <w:r w:rsidR="003345A7">
        <w:t xml:space="preserve"> -0.81, -0.63, -0.83; P &gt; 0.001</w:t>
      </w:r>
      <w:r w:rsidR="00812664">
        <w:t>)</w:t>
      </w:r>
      <w:commentRangeEnd w:id="766"/>
      <w:r w:rsidR="003B4C92">
        <w:rPr>
          <w:rStyle w:val="CommentReference"/>
        </w:rPr>
        <w:commentReference w:id="766"/>
      </w:r>
      <w:r w:rsidR="00812664">
        <w:t>.</w:t>
      </w:r>
      <w:r>
        <w:t xml:space="preserve"> </w:t>
      </w:r>
      <w:commentRangeStart w:id="774"/>
      <w:r>
        <w:t>Mead Acid was negatively correlated with U</w:t>
      </w:r>
      <w:r w:rsidRPr="000F643A">
        <w:rPr>
          <w:vertAlign w:val="subscript"/>
          <w:rPrChange w:id="775" w:author="Microsoft Office User" w:date="2017-01-27T16:25:00Z">
            <w:rPr/>
          </w:rPrChange>
        </w:rPr>
        <w:t xml:space="preserve">crit </w:t>
      </w:r>
      <w:r>
        <w:t>(r = -0.43; P = 0.01).</w:t>
      </w:r>
      <w:commentRangeEnd w:id="774"/>
      <w:r w:rsidR="00502F2F">
        <w:rPr>
          <w:rStyle w:val="CommentReference"/>
        </w:rPr>
        <w:commentReference w:id="774"/>
      </w:r>
      <w:r>
        <w:t xml:space="preserve"> </w:t>
      </w:r>
      <w:commentRangeStart w:id="776"/>
      <w:r>
        <w:t>Mead acid was also negatively correlated with AMR, and aerobic scope (r = -0.24, -0.24; P = 0.006, 0.04, 0.04).</w:t>
      </w:r>
      <w:commentRangeEnd w:id="776"/>
      <w:r w:rsidR="00502F2F">
        <w:rPr>
          <w:rStyle w:val="CommentReference"/>
        </w:rPr>
        <w:commentReference w:id="776"/>
      </w:r>
    </w:p>
    <w:p w14:paraId="22E76F23" w14:textId="63CFC44C" w:rsidR="00812664" w:rsidDel="00FD4832" w:rsidRDefault="005E3735">
      <w:pPr>
        <w:spacing w:line="480" w:lineRule="auto"/>
        <w:ind w:left="360" w:hanging="360"/>
        <w:rPr>
          <w:del w:id="777" w:author="Stockwell" w:date="2017-01-24T11:22:00Z"/>
        </w:rPr>
        <w:pPrChange w:id="778" w:author="Stockwell" w:date="2017-01-26T11:41:00Z">
          <w:pPr>
            <w:tabs>
              <w:tab w:val="left" w:pos="0"/>
            </w:tabs>
            <w:spacing w:line="480" w:lineRule="auto"/>
          </w:pPr>
        </w:pPrChange>
      </w:pPr>
      <w:ins w:id="779" w:author="Stockwell" w:date="2017-01-26T11:41:00Z">
        <w:r>
          <w:tab/>
          <w:t>None of the figures are referenced in the Results. Why?</w:t>
        </w:r>
      </w:ins>
    </w:p>
    <w:p w14:paraId="239F511B" w14:textId="5DC045B4" w:rsidR="00812664" w:rsidDel="00FD4832" w:rsidRDefault="00812664">
      <w:pPr>
        <w:spacing w:line="480" w:lineRule="auto"/>
        <w:ind w:left="360" w:hanging="360"/>
        <w:rPr>
          <w:del w:id="780" w:author="Stockwell" w:date="2017-01-24T11:23:00Z"/>
        </w:rPr>
        <w:pPrChange w:id="781" w:author="Stockwell" w:date="2017-01-26T11:41:00Z">
          <w:pPr>
            <w:tabs>
              <w:tab w:val="left" w:pos="0"/>
            </w:tabs>
            <w:spacing w:line="480" w:lineRule="auto"/>
          </w:pPr>
        </w:pPrChange>
      </w:pPr>
    </w:p>
    <w:p w14:paraId="31F745E9" w14:textId="77777777" w:rsidR="00E541FC" w:rsidRPr="00CB2DE4" w:rsidRDefault="00E541FC" w:rsidP="005E3735">
      <w:pPr>
        <w:spacing w:line="480" w:lineRule="auto"/>
        <w:ind w:left="360" w:hanging="360"/>
      </w:pPr>
    </w:p>
    <w:p w14:paraId="7641D1F5" w14:textId="77777777" w:rsidR="007B5501" w:rsidRDefault="00621227">
      <w:pPr>
        <w:spacing w:line="480" w:lineRule="auto"/>
        <w:outlineLvl w:val="0"/>
      </w:pPr>
      <w:commentRangeStart w:id="782"/>
      <w:r w:rsidRPr="005F3C52">
        <w:rPr>
          <w:b/>
          <w:szCs w:val="22"/>
        </w:rPr>
        <w:t>Discussion</w:t>
      </w:r>
      <w:commentRangeEnd w:id="782"/>
      <w:r w:rsidR="00A3247C">
        <w:rPr>
          <w:rStyle w:val="CommentReference"/>
        </w:rPr>
        <w:commentReference w:id="782"/>
      </w:r>
    </w:p>
    <w:p w14:paraId="5620ADCC" w14:textId="538FAAD1" w:rsidR="00A52254" w:rsidRDefault="00802C3C" w:rsidP="00272C6A">
      <w:pPr>
        <w:spacing w:line="480" w:lineRule="auto"/>
        <w:ind w:firstLine="360"/>
      </w:pPr>
      <w:del w:id="783" w:author="Stockwell" w:date="2017-01-26T11:37:00Z">
        <w:r w:rsidDel="00272C6A">
          <w:tab/>
        </w:r>
      </w:del>
      <w:r w:rsidR="00EB548A">
        <w:t>The</w:t>
      </w:r>
      <w:r>
        <w:t xml:space="preserve"> </w:t>
      </w:r>
      <w:r w:rsidR="00DE35B1">
        <w:t xml:space="preserve">results </w:t>
      </w:r>
      <w:r w:rsidR="00EB548A">
        <w:t xml:space="preserve">of this study </w:t>
      </w:r>
      <w:del w:id="784" w:author="Peter Euclide" w:date="2017-05-31T10:22:00Z">
        <w:r w:rsidR="00DE35B1" w:rsidDel="0055421C">
          <w:delText xml:space="preserve">suggest </w:delText>
        </w:r>
      </w:del>
      <w:ins w:id="785" w:author="Peter Euclide" w:date="2017-05-31T10:22:00Z">
        <w:r w:rsidR="0055421C">
          <w:t xml:space="preserve">indicate that </w:t>
        </w:r>
      </w:ins>
      <w:r w:rsidR="00DE35B1">
        <w:t xml:space="preserve">diets deficient in </w:t>
      </w:r>
      <w:commentRangeStart w:id="786"/>
      <w:r w:rsidR="00DE35B1">
        <w:t>L</w:t>
      </w:r>
      <w:r w:rsidR="00A55B11">
        <w:t xml:space="preserve">ong </w:t>
      </w:r>
      <w:r w:rsidR="00DE35B1">
        <w:t>C</w:t>
      </w:r>
      <w:r w:rsidR="00A55B11">
        <w:t>hain</w:t>
      </w:r>
      <w:r w:rsidR="00DE35B1">
        <w:t xml:space="preserve">-EFA </w:t>
      </w:r>
      <w:commentRangeEnd w:id="786"/>
      <w:r w:rsidR="001F1C35">
        <w:rPr>
          <w:rStyle w:val="CommentReference"/>
        </w:rPr>
        <w:commentReference w:id="786"/>
      </w:r>
      <w:ins w:id="787" w:author="Peter Euclide" w:date="2017-05-31T10:23:00Z">
        <w:r w:rsidR="006B0708">
          <w:t>have immediate impacts on</w:t>
        </w:r>
      </w:ins>
      <w:del w:id="788" w:author="Peter Euclide" w:date="2017-05-31T10:23:00Z">
        <w:r w:rsidR="00DE35B1" w:rsidDel="006B0708">
          <w:delText>have effects</w:delText>
        </w:r>
      </w:del>
      <w:ins w:id="789" w:author="Microsoft Office User" w:date="2017-01-27T16:26:00Z">
        <w:del w:id="790" w:author="Peter Euclide" w:date="2017-05-31T10:23:00Z">
          <w:r w:rsidR="000F643A" w:rsidDel="006B0708">
            <w:delText>affect</w:delText>
          </w:r>
        </w:del>
      </w:ins>
      <w:del w:id="791" w:author="Peter Euclide" w:date="2017-05-31T10:23:00Z">
        <w:r w:rsidR="00DE35B1" w:rsidDel="006B0708">
          <w:delText xml:space="preserve"> both on the</w:delText>
        </w:r>
      </w:del>
      <w:r w:rsidR="00DE35B1">
        <w:t xml:space="preserve"> FA composition of consumers </w:t>
      </w:r>
      <w:ins w:id="792" w:author="Peter Euclide" w:date="2017-05-31T10:23:00Z">
        <w:r w:rsidR="006B0708">
          <w:t xml:space="preserve">within one to two weeks </w:t>
        </w:r>
      </w:ins>
      <w:r w:rsidR="00A55B11">
        <w:t>and</w:t>
      </w:r>
      <w:r w:rsidR="00DE35B1">
        <w:t xml:space="preserve"> </w:t>
      </w:r>
      <w:ins w:id="793" w:author="Peter Euclide" w:date="2017-05-31T10:24:00Z">
        <w:r w:rsidR="006B0708">
          <w:t xml:space="preserve">negatively </w:t>
        </w:r>
      </w:ins>
      <w:del w:id="794" w:author="Stockwell" w:date="2017-01-26T11:39:00Z">
        <w:r w:rsidR="00DE35B1" w:rsidDel="001F1C35">
          <w:delText xml:space="preserve">also </w:delText>
        </w:r>
      </w:del>
      <w:del w:id="795" w:author="Peter Euclide" w:date="2017-05-31T10:24:00Z">
        <w:r w:rsidR="00DE35B1" w:rsidDel="006B0708">
          <w:delText>their</w:delText>
        </w:r>
      </w:del>
      <w:ins w:id="796" w:author="Peter Euclide" w:date="2017-05-31T10:24:00Z">
        <w:r w:rsidR="006B0708">
          <w:t>influence organism metabolism and physical performance</w:t>
        </w:r>
      </w:ins>
      <w:del w:id="797" w:author="Peter Euclide" w:date="2017-05-31T10:24:00Z">
        <w:r w:rsidR="00DE35B1" w:rsidDel="006B0708">
          <w:delText xml:space="preserve"> metabolism</w:delText>
        </w:r>
      </w:del>
      <w:r w:rsidR="00DE35B1">
        <w:t xml:space="preserve">. </w:t>
      </w:r>
      <w:ins w:id="798" w:author="Peter Euclide" w:date="2017-05-31T10:30:00Z">
        <w:r w:rsidR="00334C3C">
          <w:t xml:space="preserve">We highlight </w:t>
        </w:r>
      </w:ins>
      <w:ins w:id="799" w:author="Peter Euclide" w:date="2017-05-31T10:31:00Z">
        <w:r w:rsidR="00334C3C">
          <w:t>four</w:t>
        </w:r>
      </w:ins>
      <w:ins w:id="800" w:author="Peter Euclide" w:date="2017-05-31T10:30:00Z">
        <w:r w:rsidR="00334C3C">
          <w:t xml:space="preserve"> major findings, f</w:t>
        </w:r>
      </w:ins>
      <w:del w:id="801" w:author="Peter Euclide" w:date="2017-05-31T10:30:00Z">
        <w:r w:rsidR="00DE35B1" w:rsidDel="00334C3C">
          <w:delText>F</w:delText>
        </w:r>
      </w:del>
      <w:r w:rsidR="00DE35B1">
        <w:t xml:space="preserve">irst, </w:t>
      </w:r>
      <w:r>
        <w:t xml:space="preserve">zebrafish fed a diet </w:t>
      </w:r>
      <w:ins w:id="802" w:author="Microsoft Office User" w:date="2017-01-27T16:27:00Z">
        <w:r w:rsidR="00D50122">
          <w:t>rich in LC-EFA (</w:t>
        </w:r>
      </w:ins>
      <w:del w:id="803" w:author="Microsoft Office User" w:date="2017-01-27T16:27:00Z">
        <w:r w:rsidDel="00D50122">
          <w:delText xml:space="preserve">of </w:delText>
        </w:r>
      </w:del>
      <w:r>
        <w:t>FO</w:t>
      </w:r>
      <w:ins w:id="804" w:author="Microsoft Office User" w:date="2017-01-27T16:27:00Z">
        <w:r w:rsidR="00D50122">
          <w:t>)</w:t>
        </w:r>
      </w:ins>
      <w:r>
        <w:t xml:space="preserve"> had a higher U</w:t>
      </w:r>
      <w:r w:rsidR="00352C3D" w:rsidRPr="00352C3D">
        <w:rPr>
          <w:vertAlign w:val="subscript"/>
        </w:rPr>
        <w:t>crit</w:t>
      </w:r>
      <w:r>
        <w:t xml:space="preserve"> th</w:t>
      </w:r>
      <w:r w:rsidR="0045628F">
        <w:t>a</w:t>
      </w:r>
      <w:r>
        <w:t xml:space="preserve">n fish fed a </w:t>
      </w:r>
      <w:del w:id="805" w:author="Microsoft Office User" w:date="2017-01-27T16:27:00Z">
        <w:r w:rsidDel="00D50122">
          <w:delText xml:space="preserve">CO </w:delText>
        </w:r>
      </w:del>
      <w:r>
        <w:t>diet</w:t>
      </w:r>
      <w:r w:rsidR="00DE35B1">
        <w:t xml:space="preserve"> </w:t>
      </w:r>
      <w:ins w:id="806" w:author="Microsoft Office User" w:date="2017-01-27T16:27:00Z">
        <w:r w:rsidR="00D50122">
          <w:t xml:space="preserve">limited in </w:t>
        </w:r>
        <w:r w:rsidR="00676500">
          <w:t xml:space="preserve">LC-FA </w:t>
        </w:r>
      </w:ins>
      <w:r w:rsidR="00DE35B1">
        <w:t>over an 8-week period</w:t>
      </w:r>
      <w:r>
        <w:t xml:space="preserve">. </w:t>
      </w:r>
      <w:r w:rsidR="00DE35B1">
        <w:t>Second</w:t>
      </w:r>
      <w:r w:rsidR="00EB548A">
        <w:t xml:space="preserve">, </w:t>
      </w:r>
      <w:ins w:id="807" w:author="Peter Euclide" w:date="2017-05-31T10:31:00Z">
        <w:r w:rsidR="00334C3C">
          <w:t xml:space="preserve">we identified a suite </w:t>
        </w:r>
      </w:ins>
      <w:del w:id="808" w:author="Peter Euclide" w:date="2017-05-31T10:30:00Z">
        <w:r w:rsidR="00EB548A" w:rsidDel="00334C3C">
          <w:delText>the</w:delText>
        </w:r>
      </w:del>
      <w:del w:id="809" w:author="Peter Euclide" w:date="2017-05-30T14:06:00Z">
        <w:r w:rsidR="00EB548A" w:rsidDel="007133E8">
          <w:delText>dis</w:delText>
        </w:r>
      </w:del>
      <w:del w:id="810" w:author="Peter Euclide" w:date="2017-05-31T10:30:00Z">
        <w:r w:rsidR="00EB548A" w:rsidDel="00334C3C">
          <w:delText xml:space="preserve"> data has highlighted</w:delText>
        </w:r>
        <w:r w:rsidR="00A52254" w:rsidDel="00334C3C">
          <w:delText xml:space="preserve"> </w:delText>
        </w:r>
      </w:del>
      <w:del w:id="811" w:author="Peter Euclide" w:date="2017-05-31T10:31:00Z">
        <w:r w:rsidR="00A52254" w:rsidDel="00334C3C">
          <w:delText xml:space="preserve">specific </w:delText>
        </w:r>
      </w:del>
      <w:r w:rsidR="00A52254">
        <w:t>fatty acids</w:t>
      </w:r>
      <w:del w:id="812" w:author="Peter Euclide" w:date="2017-05-31T10:31:00Z">
        <w:r w:rsidR="00A52254" w:rsidDel="00334C3C">
          <w:delText>,</w:delText>
        </w:r>
      </w:del>
      <w:r w:rsidR="00A52254">
        <w:t xml:space="preserve"> which show </w:t>
      </w:r>
      <w:commentRangeStart w:id="813"/>
      <w:r w:rsidR="00A52254">
        <w:t>correlative relationships</w:t>
      </w:r>
      <w:commentRangeEnd w:id="813"/>
      <w:r w:rsidR="006513BD">
        <w:rPr>
          <w:rStyle w:val="CommentReference"/>
        </w:rPr>
        <w:commentReference w:id="813"/>
      </w:r>
      <w:r w:rsidR="00A52254">
        <w:t xml:space="preserve"> with swim</w:t>
      </w:r>
      <w:ins w:id="814" w:author="Microsoft Office User" w:date="2017-01-27T16:29:00Z">
        <w:r w:rsidR="006513BD">
          <w:t>ming</w:t>
        </w:r>
      </w:ins>
      <w:r w:rsidR="00A52254">
        <w:t xml:space="preserve"> performance. Third</w:t>
      </w:r>
      <w:ins w:id="815" w:author="Microsoft Office User" w:date="2017-01-27T16:29:00Z">
        <w:r w:rsidR="006513BD">
          <w:t>,</w:t>
        </w:r>
      </w:ins>
      <w:r w:rsidR="00A52254">
        <w:t xml:space="preserve"> </w:t>
      </w:r>
      <w:commentRangeStart w:id="816"/>
      <w:del w:id="817" w:author="Peter Euclide" w:date="2017-05-31T10:31:00Z">
        <w:r w:rsidR="00EB548A" w:rsidDel="00334C3C">
          <w:delText>it</w:delText>
        </w:r>
        <w:commentRangeEnd w:id="816"/>
        <w:r w:rsidR="001F1C35" w:rsidDel="00334C3C">
          <w:rPr>
            <w:rStyle w:val="CommentReference"/>
          </w:rPr>
          <w:commentReference w:id="816"/>
        </w:r>
        <w:r w:rsidR="00EB548A" w:rsidDel="00334C3C">
          <w:delText xml:space="preserve"> </w:delText>
        </w:r>
      </w:del>
      <w:ins w:id="818" w:author="Peter Euclide" w:date="2017-05-31T10:31:00Z">
        <w:r w:rsidR="00334C3C">
          <w:t xml:space="preserve">this experiment </w:t>
        </w:r>
      </w:ins>
      <w:r w:rsidR="00EB548A">
        <w:t>shows</w:t>
      </w:r>
      <w:r w:rsidR="00A52254">
        <w:t xml:space="preserve"> that</w:t>
      </w:r>
      <w:r w:rsidR="008704BB">
        <w:t xml:space="preserve"> competitive interactions between </w:t>
      </w:r>
      <w:del w:id="819" w:author="Microsoft Office User" w:date="2017-01-27T16:29:00Z">
        <w:r w:rsidR="008704BB" w:rsidDel="006513BD">
          <w:delText>Long Chain</w:delText>
        </w:r>
      </w:del>
      <w:ins w:id="820" w:author="Microsoft Office User" w:date="2017-01-27T16:29:00Z">
        <w:r w:rsidR="006513BD">
          <w:t>LC</w:t>
        </w:r>
      </w:ins>
      <w:r w:rsidR="008704BB">
        <w:t xml:space="preserve">-EFA </w:t>
      </w:r>
      <w:commentRangeStart w:id="821"/>
      <w:r w:rsidR="008704BB">
        <w:t xml:space="preserve">happen quickly </w:t>
      </w:r>
      <w:commentRangeEnd w:id="821"/>
      <w:r w:rsidR="001F1C35">
        <w:rPr>
          <w:rStyle w:val="CommentReference"/>
        </w:rPr>
        <w:commentReference w:id="821"/>
      </w:r>
      <w:r w:rsidR="008704BB">
        <w:t>and are dependent on both metabolic need and dietary source</w:t>
      </w:r>
      <w:ins w:id="822" w:author="Peter Euclide" w:date="2017-05-31T10:31:00Z">
        <w:r w:rsidR="00334C3C">
          <w:t>.</w:t>
        </w:r>
      </w:ins>
      <w:del w:id="823" w:author="Peter Euclide" w:date="2017-05-31T10:31:00Z">
        <w:r w:rsidR="008704BB" w:rsidDel="00334C3C">
          <w:delText>,</w:delText>
        </w:r>
      </w:del>
      <w:r w:rsidR="008704BB">
        <w:t xml:space="preserve"> </w:t>
      </w:r>
      <w:ins w:id="824" w:author="Peter Euclide" w:date="2017-05-31T10:32:00Z">
        <w:r w:rsidR="00334C3C">
          <w:t xml:space="preserve">Four, </w:t>
        </w:r>
      </w:ins>
      <w:del w:id="825" w:author="Peter Euclide" w:date="2017-05-31T10:32:00Z">
        <w:r w:rsidR="008704BB" w:rsidDel="00334C3C">
          <w:delText>in conjunction</w:delText>
        </w:r>
        <w:r w:rsidR="00EB548A" w:rsidDel="00334C3C">
          <w:delText>,</w:delText>
        </w:r>
        <w:r w:rsidR="008704BB" w:rsidDel="00334C3C">
          <w:delText xml:space="preserve"> </w:delText>
        </w:r>
        <w:commentRangeStart w:id="826"/>
        <w:r w:rsidR="00EB548A" w:rsidDel="00334C3C">
          <w:delText>it</w:delText>
        </w:r>
        <w:r w:rsidR="008704BB" w:rsidDel="00334C3C">
          <w:delText xml:space="preserve"> have</w:delText>
        </w:r>
      </w:del>
      <w:ins w:id="827" w:author="Peter Euclide" w:date="2017-05-31T10:32:00Z">
        <w:r w:rsidR="00334C3C">
          <w:t>we</w:t>
        </w:r>
      </w:ins>
      <w:r w:rsidR="008704BB">
        <w:t xml:space="preserve"> establish</w:t>
      </w:r>
      <w:del w:id="828" w:author="Peter Euclide" w:date="2017-05-31T10:32:00Z">
        <w:r w:rsidR="008704BB" w:rsidDel="00334C3C">
          <w:delText>e</w:delText>
        </w:r>
        <w:r w:rsidR="00EB548A" w:rsidDel="00334C3C">
          <w:delText>s</w:delText>
        </w:r>
      </w:del>
      <w:r w:rsidR="008704BB">
        <w:t xml:space="preserve"> </w:t>
      </w:r>
      <w:commentRangeEnd w:id="826"/>
      <w:r w:rsidR="002A76B1">
        <w:rPr>
          <w:rStyle w:val="CommentReference"/>
        </w:rPr>
        <w:commentReference w:id="826"/>
      </w:r>
      <w:r w:rsidR="008704BB">
        <w:t>that</w:t>
      </w:r>
      <w:r w:rsidR="00A52254">
        <w:t xml:space="preserve"> mead </w:t>
      </w:r>
      <w:r w:rsidR="008704BB">
        <w:t>acid</w:t>
      </w:r>
      <w:r w:rsidR="00A52254">
        <w:t xml:space="preserve"> can be used </w:t>
      </w:r>
      <w:del w:id="829" w:author="Microsoft Office User" w:date="2017-01-27T16:30:00Z">
        <w:r w:rsidR="00A52254" w:rsidDel="002A76B1">
          <w:delText>to indicate</w:delText>
        </w:r>
      </w:del>
      <w:ins w:id="830" w:author="Microsoft Office User" w:date="2017-01-27T16:30:00Z">
        <w:r w:rsidR="002A76B1">
          <w:t>as a biomarker to……</w:t>
        </w:r>
      </w:ins>
      <w:r w:rsidR="00A52254">
        <w:t xml:space="preserve"> </w:t>
      </w:r>
      <w:r w:rsidR="008704BB">
        <w:t>diets that</w:t>
      </w:r>
      <w:r w:rsidR="00A52254">
        <w:t xml:space="preserve"> are highly unbalanced in the </w:t>
      </w:r>
      <w:commentRangeStart w:id="831"/>
      <w:r w:rsidR="00A52254">
        <w:t xml:space="preserve">n-3/n-6 ratios </w:t>
      </w:r>
      <w:commentRangeEnd w:id="831"/>
      <w:r w:rsidR="005E3735">
        <w:rPr>
          <w:rStyle w:val="CommentReference"/>
        </w:rPr>
        <w:commentReference w:id="831"/>
      </w:r>
      <w:r w:rsidR="00A52254">
        <w:t>of EFA.</w:t>
      </w:r>
      <w:r w:rsidR="006F2583">
        <w:t xml:space="preserve"> </w:t>
      </w:r>
    </w:p>
    <w:p w14:paraId="3EB84673" w14:textId="13432BA1" w:rsidR="007B5501" w:rsidRDefault="00F7500F" w:rsidP="00272C6A">
      <w:pPr>
        <w:spacing w:line="480" w:lineRule="auto"/>
        <w:ind w:firstLine="360"/>
      </w:pPr>
      <w:del w:id="832" w:author="Stockwell" w:date="2017-01-26T11:49:00Z">
        <w:r w:rsidDel="00207233">
          <w:delText xml:space="preserve"> </w:delText>
        </w:r>
      </w:del>
      <w:del w:id="833" w:author="Stockwell" w:date="2017-01-26T11:50:00Z">
        <w:r w:rsidR="00EB548A" w:rsidDel="00EB3074">
          <w:delText>These</w:delText>
        </w:r>
      </w:del>
      <w:ins w:id="834" w:author="Stockwell" w:date="2017-01-26T11:50:00Z">
        <w:del w:id="835" w:author="Peter Euclide" w:date="2017-05-31T10:33:00Z">
          <w:r w:rsidR="00EB3074" w:rsidDel="00334C3C">
            <w:delText>Our</w:delText>
          </w:r>
        </w:del>
      </w:ins>
      <w:del w:id="836" w:author="Peter Euclide" w:date="2017-05-31T10:33:00Z">
        <w:r w:rsidDel="00334C3C">
          <w:delText xml:space="preserve"> finding that s</w:delText>
        </w:r>
      </w:del>
      <w:ins w:id="837" w:author="Peter Euclide" w:date="2017-05-31T10:33:00Z">
        <w:r w:rsidR="00334C3C">
          <w:t>Physical</w:t>
        </w:r>
      </w:ins>
      <w:del w:id="838" w:author="Peter Euclide" w:date="2017-05-31T10:33:00Z">
        <w:r w:rsidDel="00334C3C">
          <w:delText>wimming</w:delText>
        </w:r>
      </w:del>
      <w:r>
        <w:t xml:space="preserve"> performance </w:t>
      </w:r>
      <w:ins w:id="839" w:author="Peter Euclide" w:date="2017-05-31T10:34:00Z">
        <w:r w:rsidR="00334C3C">
          <w:t>(U</w:t>
        </w:r>
        <w:r w:rsidR="00334C3C" w:rsidRPr="00334C3C">
          <w:rPr>
            <w:vertAlign w:val="subscript"/>
            <w:rPrChange w:id="840" w:author="Peter Euclide" w:date="2017-05-31T10:34:00Z">
              <w:rPr/>
            </w:rPrChange>
          </w:rPr>
          <w:t>crit</w:t>
        </w:r>
        <w:r w:rsidR="00334C3C">
          <w:t xml:space="preserve">) </w:t>
        </w:r>
      </w:ins>
      <w:ins w:id="841" w:author="Peter Euclide" w:date="2017-05-31T10:33:00Z">
        <w:r w:rsidR="00334C3C">
          <w:t xml:space="preserve">of zebrafish </w:t>
        </w:r>
      </w:ins>
      <w:ins w:id="842" w:author="Stockwell" w:date="2017-01-26T11:50:00Z">
        <w:r w:rsidR="00EB3074">
          <w:t>wa</w:t>
        </w:r>
      </w:ins>
      <w:del w:id="843" w:author="Stockwell" w:date="2017-01-26T11:50:00Z">
        <w:r w:rsidDel="00EB3074">
          <w:delText>i</w:delText>
        </w:r>
      </w:del>
      <w:r>
        <w:t xml:space="preserve">s correlated with specific </w:t>
      </w:r>
      <w:del w:id="844" w:author="Microsoft Office User" w:date="2017-01-27T16:30:00Z">
        <w:r w:rsidDel="002A76B1">
          <w:delText>essential fatty acids</w:delText>
        </w:r>
      </w:del>
      <w:ins w:id="845" w:author="Microsoft Office User" w:date="2017-01-27T16:30:00Z">
        <w:r w:rsidR="002A76B1">
          <w:t>LC-EFA</w:t>
        </w:r>
      </w:ins>
      <w:ins w:id="846" w:author="Peter Euclide" w:date="2017-05-31T10:34:00Z">
        <w:r w:rsidR="00334C3C">
          <w:t xml:space="preserve">. </w:t>
        </w:r>
      </w:ins>
      <w:r>
        <w:t xml:space="preserve"> </w:t>
      </w:r>
      <w:ins w:id="847" w:author="Peter Euclide" w:date="2017-05-31T10:35:00Z">
        <w:r w:rsidR="00334C3C">
          <w:t>This i</w:t>
        </w:r>
      </w:ins>
      <w:del w:id="848" w:author="Peter Euclide" w:date="2017-05-31T10:35:00Z">
        <w:r w:rsidDel="00334C3C">
          <w:delText>i</w:delText>
        </w:r>
      </w:del>
      <w:r>
        <w:t xml:space="preserve">s </w:t>
      </w:r>
      <w:r w:rsidR="00413ADA">
        <w:t xml:space="preserve">consistent with </w:t>
      </w:r>
      <w:del w:id="849" w:author="Stockwell" w:date="2017-01-26T11:50:00Z">
        <w:r w:rsidR="00413ADA" w:rsidDel="00EB3074">
          <w:delText>finding in other species including other species of fish</w:delText>
        </w:r>
      </w:del>
      <w:ins w:id="850" w:author="Stockwell" w:date="2017-01-26T11:50:00Z">
        <w:r w:rsidR="00EB3074">
          <w:t>previous studies</w:t>
        </w:r>
      </w:ins>
      <w:r w:rsidR="00D24DD5">
        <w:t xml:space="preserve"> </w:t>
      </w:r>
      <w:r w:rsidR="00413ADA" w:rsidRPr="00EB548A">
        <w:rPr>
          <w:b/>
        </w:rPr>
        <w:t>(some human/mammal findings and fish stuff)</w:t>
      </w:r>
      <w:r w:rsidR="00413ADA">
        <w:t>.</w:t>
      </w:r>
      <w:r w:rsidR="00D24DD5">
        <w:t xml:space="preserve"> </w:t>
      </w:r>
      <w:ins w:id="851" w:author="Peter Euclide" w:date="2017-05-31T10:35:00Z">
        <w:r w:rsidR="00334C3C">
          <w:t xml:space="preserve">In fish, </w:t>
        </w:r>
      </w:ins>
      <w:commentRangeStart w:id="852"/>
      <w:r w:rsidR="00D24DD5">
        <w:t xml:space="preserve">PUFA </w:t>
      </w:r>
      <w:commentRangeEnd w:id="852"/>
      <w:r w:rsidR="002A76B1">
        <w:rPr>
          <w:rStyle w:val="CommentReference"/>
        </w:rPr>
        <w:commentReference w:id="852"/>
      </w:r>
      <w:r w:rsidR="00D24DD5">
        <w:t xml:space="preserve">from dietary sources can lead to decreased </w:t>
      </w:r>
      <w:r w:rsidR="00AE1005">
        <w:t xml:space="preserve">swimming performance and/or increased </w:t>
      </w:r>
      <w:commentRangeStart w:id="853"/>
      <w:r w:rsidR="00AE1005">
        <w:t xml:space="preserve">resting metabolic rate </w:t>
      </w:r>
      <w:commentRangeEnd w:id="853"/>
      <w:r w:rsidR="00CA2ACA">
        <w:rPr>
          <w:rStyle w:val="CommentReference"/>
        </w:rPr>
        <w:commentReference w:id="853"/>
      </w:r>
      <w:del w:id="854" w:author="Peter Euclide" w:date="2017-05-31T10:36:00Z">
        <w:r w:rsidR="00413ADA" w:rsidDel="00C007D8">
          <w:delText>in multiple species</w:delText>
        </w:r>
        <w:r w:rsidR="00AE1005" w:rsidDel="00C007D8">
          <w:delText xml:space="preserve"> including </w:delText>
        </w:r>
        <w:commentRangeStart w:id="855"/>
        <w:r w:rsidR="00AE1005" w:rsidDel="00C007D8">
          <w:delText>eels, sturgeon and sea</w:delText>
        </w:r>
        <w:r w:rsidR="00876A84" w:rsidDel="00C007D8">
          <w:delText xml:space="preserve"> </w:delText>
        </w:r>
        <w:r w:rsidR="00AE1005" w:rsidDel="00C007D8">
          <w:delText>bass</w:delText>
        </w:r>
        <w:r w:rsidR="003E2B89" w:rsidDel="00C007D8">
          <w:delText xml:space="preserve"> </w:delText>
        </w:r>
        <w:commentRangeEnd w:id="855"/>
        <w:r w:rsidR="00EB3074" w:rsidDel="00C007D8">
          <w:rPr>
            <w:rStyle w:val="CommentReference"/>
          </w:rPr>
          <w:commentReference w:id="855"/>
        </w:r>
      </w:del>
      <w:r w:rsidR="00446AA7">
        <w:fldChar w:fldCharType="begin"/>
      </w:r>
      <w:r w:rsidR="008F112F">
        <w:instrText xml:space="preserve"> ADDIN EN.CITE &lt;EndNote&gt;&lt;Cite&gt;&lt;Author&gt;Chatelier&lt;/Author&gt;&lt;Year&gt;2006&lt;/Year&gt;&lt;RecNum&gt;852&lt;/RecNum&gt;&lt;DisplayText&gt;(Chatelier&lt;style face="italic"&gt; et al.&lt;/style&gt;, 2006)&lt;/DisplayText&gt;&lt;record&gt;&lt;rec-number&gt;852&lt;/rec-number&gt;&lt;foreign-keys&gt;&lt;key app="EN" db-id="9w5at25f65waw4e02fmxdtfy5w9zwa2faw0v" timestamp="1463769293"&gt;852&lt;/key&gt;&lt;/foreign-keys&gt;&lt;ref-type name="Journal Article"&gt;17&lt;/ref-type&gt;&lt;contributors&gt;&lt;authors&gt;&lt;author&gt;Chatelier, Aurelien&lt;/author&gt;&lt;author&gt;McKenzie, DJ&lt;/author&gt;&lt;author&gt;Prinet, Aurelie&lt;/author&gt;&lt;author&gt;Galois, Robert&lt;/author&gt;&lt;author&gt;Robin, Jean&lt;/author&gt;&lt;author&gt;Zambonino, J&lt;/author&gt;&lt;author&gt;Claireaux, Guy&lt;/author&gt;&lt;/authors&gt;&lt;/contributors&gt;&lt;titles&gt;&lt;title&gt;Associations between tissue fatty acid composition and physiological traits of performance and metabolism in the seabass (Dicentrarchus labrax)&lt;/title&gt;&lt;secondary-title&gt;Journal of experimental biology&lt;/secondary-title&gt;&lt;/titles&gt;&lt;periodical&gt;&lt;full-title&gt;Journal of Experimental Biology&lt;/full-title&gt;&lt;abbr-1&gt;J. Exp. Biol.&lt;/abbr-1&gt;&lt;/periodical&gt;&lt;pages&gt;3429-3439&lt;/pages&gt;&lt;volume&gt;209&lt;/volume&gt;&lt;number&gt;17&lt;/number&gt;&lt;dates&gt;&lt;year&gt;2006&lt;/year&gt;&lt;/dates&gt;&lt;isbn&gt;0022-0949&lt;/isbn&gt;&lt;urls&gt;&lt;/urls&gt;&lt;/record&gt;&lt;/Cite&gt;&lt;Cite&gt;&lt;Author&gt;McKenzie&lt;/Author&gt;&lt;Year&gt;2001&lt;/Year&gt;&lt;RecNum&gt;862&lt;/RecNum&gt;&lt;record&gt;&lt;rec-number&gt;862&lt;/rec-number&gt;&lt;foreign-keys&gt;&lt;key app="EN" db-id="9w5at25f65waw4e02fmxdtfy5w9zwa2faw0v" timestamp="1464025666"&gt;862&lt;/key&gt;&lt;/foreign-keys&gt;&lt;ref-type name="Journal Article"&gt;17&lt;/ref-type&gt;&lt;contributors&gt;&lt;authors&gt;&lt;author&gt;McKenzie, David J&lt;/author&gt;&lt;/authors&gt;&lt;/contributors&gt;&lt;titles&gt;&lt;title&gt;Effects of dietary fatty acids on the respiratory and cardiovascular physiology of fish&lt;/title&gt;&lt;secondary-title&gt;Comparative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605-619&lt;/pages&gt;&lt;volume&gt;128&lt;/volume&gt;&lt;number&gt;3&lt;/number&gt;&lt;dates&gt;&lt;year&gt;2001&lt;/year&gt;&lt;/dates&gt;&lt;isbn&gt;1095-6433&lt;/isbn&gt;&lt;urls&gt;&lt;/urls&gt;&lt;/record&gt;&lt;/Cite&gt;&lt;/EndNote&gt;</w:instrText>
      </w:r>
      <w:r w:rsidR="00446AA7">
        <w:fldChar w:fldCharType="separate"/>
      </w:r>
      <w:r w:rsidR="008F112F">
        <w:rPr>
          <w:noProof/>
        </w:rPr>
        <w:t>[Chatelier, 2006 #852;McKenzie, 2001 #862]</w:t>
      </w:r>
      <w:r w:rsidR="00446AA7">
        <w:fldChar w:fldCharType="end"/>
      </w:r>
      <w:r w:rsidR="008B1775">
        <w:t xml:space="preserve">. </w:t>
      </w:r>
      <w:r w:rsidR="00811AB7">
        <w:t>However</w:t>
      </w:r>
      <w:ins w:id="856" w:author="Microsoft Office User" w:date="2017-01-27T16:31:00Z">
        <w:r w:rsidR="00CA2ACA">
          <w:t>,</w:t>
        </w:r>
      </w:ins>
      <w:r w:rsidR="00811AB7">
        <w:t xml:space="preserve"> other research </w:t>
      </w:r>
      <w:commentRangeStart w:id="857"/>
      <w:r w:rsidR="00811AB7">
        <w:t xml:space="preserve">into the effects of fatty acids </w:t>
      </w:r>
      <w:commentRangeEnd w:id="857"/>
      <w:r w:rsidR="00CA2ACA">
        <w:rPr>
          <w:rStyle w:val="CommentReference"/>
        </w:rPr>
        <w:commentReference w:id="857"/>
      </w:r>
      <w:r w:rsidR="00811AB7">
        <w:t xml:space="preserve">have found that </w:t>
      </w:r>
      <w:commentRangeStart w:id="858"/>
      <w:r w:rsidR="00811AB7">
        <w:t xml:space="preserve">increases in n-3 fatty acids </w:t>
      </w:r>
      <w:commentRangeEnd w:id="858"/>
      <w:r w:rsidR="00FB5A44">
        <w:rPr>
          <w:rStyle w:val="CommentReference"/>
        </w:rPr>
        <w:commentReference w:id="858"/>
      </w:r>
      <w:r w:rsidR="00811AB7">
        <w:t xml:space="preserve">lead to higher </w:t>
      </w:r>
      <w:del w:id="859" w:author="Peter Euclide" w:date="2017-05-31T10:40:00Z">
        <w:r w:rsidR="00811AB7" w:rsidDel="00C007D8">
          <w:delText>U</w:delText>
        </w:r>
        <w:r w:rsidR="00811AB7" w:rsidRPr="00EB3074" w:rsidDel="00C007D8">
          <w:rPr>
            <w:vertAlign w:val="subscript"/>
            <w:rPrChange w:id="860" w:author="Stockwell" w:date="2017-01-26T11:51:00Z">
              <w:rPr/>
            </w:rPrChange>
          </w:rPr>
          <w:delText>crit</w:delText>
        </w:r>
        <w:r w:rsidR="00811AB7" w:rsidDel="00C007D8">
          <w:delText xml:space="preserve"> </w:delText>
        </w:r>
      </w:del>
      <w:ins w:id="861" w:author="Peter Euclide" w:date="2017-05-31T10:40:00Z">
        <w:r w:rsidR="00C007D8">
          <w:t xml:space="preserve">swimming performance </w:t>
        </w:r>
      </w:ins>
      <w:del w:id="862" w:author="Peter Euclide" w:date="2017-05-31T10:40:00Z">
        <w:r w:rsidR="00811AB7" w:rsidDel="00C007D8">
          <w:delText xml:space="preserve">values </w:delText>
        </w:r>
      </w:del>
      <w:r w:rsidR="00446AA7">
        <w:fldChar w:fldCharType="begin"/>
      </w:r>
      <w:r w:rsidR="00446C63">
        <w:instrText xml:space="preserve"> ADDIN EN.CITE &lt;EndNote&gt;&lt;Cite&gt;&lt;Author&gt;Wagner&lt;/Author&gt;&lt;Year&gt;2004&lt;/Year&gt;&lt;RecNum&gt;859&lt;/RecNum&gt;&lt;DisplayText&gt;(Wagner&lt;style face="italic"&gt; et al.&lt;/style&gt;, 2004)&lt;/DisplayText&gt;&lt;record&gt;&lt;rec-number&gt;859&lt;/rec-number&gt;&lt;foreign-keys&gt;&lt;key app="EN" db-id="9w5at25f65waw4e02fmxdtfy5w9zwa2faw0v" timestamp="1464013904"&gt;859&lt;/key&gt;&lt;/foreign-keys&gt;&lt;ref-type name="Journal Article"&gt;17&lt;/ref-type&gt;&lt;contributors&gt;&lt;authors&gt;&lt;author&gt;Wagner, GN&lt;/author&gt;&lt;author&gt;Balfry, SK&lt;/author&gt;&lt;author&gt;Higgs, DA&lt;/author&gt;&lt;author&gt;Lall, SP&lt;/author&gt;&lt;author&gt;Farrell, AP&lt;/author&gt;&lt;/authors&gt;&lt;/contributors&gt;&lt;titles&gt;&lt;title&gt;Dietary fatty acid composition affects the repeat swimming performance of Atlantic salmon in seawater&lt;/title&gt;&lt;secondary-title&gt;Comparative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567-576&lt;/pages&gt;&lt;volume&gt;137&lt;/volume&gt;&lt;number&gt;3&lt;/number&gt;&lt;dates&gt;&lt;year&gt;2004&lt;/year&gt;&lt;/dates&gt;&lt;isbn&gt;1095-6433&lt;/isbn&gt;&lt;urls&gt;&lt;/urls&gt;&lt;/record&gt;&lt;/Cite&gt;&lt;/EndNote&gt;</w:instrText>
      </w:r>
      <w:r w:rsidR="00446AA7">
        <w:fldChar w:fldCharType="separate"/>
      </w:r>
      <w:r w:rsidR="00446C63">
        <w:rPr>
          <w:noProof/>
        </w:rPr>
        <w:t>(</w:t>
      </w:r>
      <w:hyperlink w:anchor="_ENREF_15" w:tooltip="Wagner, 2004 #859" w:history="1">
        <w:r w:rsidR="008F112F">
          <w:rPr>
            <w:noProof/>
          </w:rPr>
          <w:t>Wagner</w:t>
        </w:r>
        <w:r w:rsidR="008F112F" w:rsidRPr="00446C63">
          <w:rPr>
            <w:i/>
            <w:noProof/>
          </w:rPr>
          <w:t xml:space="preserve"> et al.</w:t>
        </w:r>
        <w:r w:rsidR="008F112F">
          <w:rPr>
            <w:noProof/>
          </w:rPr>
          <w:t>, 2004</w:t>
        </w:r>
      </w:hyperlink>
      <w:ins w:id="863" w:author="Peter Euclide" w:date="2017-05-31T10:40:00Z">
        <w:r w:rsidR="00C007D8">
          <w:rPr>
            <w:noProof/>
          </w:rPr>
          <w:t>;</w:t>
        </w:r>
      </w:ins>
      <w:del w:id="864" w:author="Peter Euclide" w:date="2017-05-31T10:40:00Z">
        <w:r w:rsidR="00446C63" w:rsidDel="00C007D8">
          <w:rPr>
            <w:noProof/>
          </w:rPr>
          <w:delText>)</w:delText>
        </w:r>
      </w:del>
      <w:r w:rsidR="00446AA7">
        <w:fldChar w:fldCharType="end"/>
      </w:r>
      <w:r w:rsidR="00811AB7">
        <w:t xml:space="preserve"> </w:t>
      </w:r>
      <w:del w:id="865" w:author="Peter Euclide" w:date="2017-05-31T10:40:00Z">
        <w:r w:rsidR="00811AB7" w:rsidDel="00C007D8">
          <w:delText xml:space="preserve">or increased critical swimming speed </w:delText>
        </w:r>
      </w:del>
      <w:r w:rsidR="00446AA7">
        <w:fldChar w:fldCharType="begin"/>
      </w:r>
      <w:r w:rsidR="00446C63">
        <w:instrText xml:space="preserve"> ADDIN EN.CITE &lt;EndNote&gt;&lt;Cite&gt;&lt;Author&gt;Pettersson&lt;/Author&gt;&lt;Year&gt;2010&lt;/Year&gt;&lt;RecNum&gt;860&lt;/RecNum&gt;&lt;DisplayText&gt;(Pettersson&lt;style face="italic"&gt; et al.&lt;/style&gt;, 2010)&lt;/DisplayText&gt;&lt;record&gt;&lt;rec-number&gt;860&lt;/rec-number&gt;&lt;foreign-keys&gt;&lt;key app="EN" db-id="9w5at25f65waw4e02fmxdtfy5w9zwa2faw0v" timestamp="1464014158"&gt;860&lt;/key&gt;&lt;/foreign-keys&gt;&lt;ref-type name="Journal Article"&gt;17&lt;/ref-type&gt;&lt;contributors&gt;&lt;authors&gt;&lt;author&gt;Pettersson, Andreas&lt;/author&gt;&lt;author&gt;Pickova, Jana&lt;/author&gt;&lt;author&gt;Brännäs, Eva&lt;/author&gt;&lt;/authors&gt;&lt;/contributors&gt;&lt;titles&gt;&lt;title&gt;Swimming performance at different temperatures and fatty acid composition of Arctic charr (Salvelinus alpinus) fed palm and rapeseed oils&lt;/title&gt;&lt;secondary-title&gt;Aquaculture&lt;/secondary-title&gt;&lt;/titles&gt;&lt;periodical&gt;&lt;full-title&gt;Aquaculture&lt;/full-title&gt;&lt;abbr-1&gt;Aquaculture&lt;/abbr-1&gt;&lt;/periodical&gt;&lt;pages&gt;176-181&lt;/pages&gt;&lt;volume&gt;300&lt;/volume&gt;&lt;number&gt;1&lt;/number&gt;&lt;dates&gt;&lt;year&gt;2010&lt;/year&gt;&lt;/dates&gt;&lt;isbn&gt;0044-8486&lt;/isbn&gt;&lt;urls&gt;&lt;/urls&gt;&lt;/record&gt;&lt;/Cite&gt;&lt;/EndNote&gt;</w:instrText>
      </w:r>
      <w:r w:rsidR="00446AA7">
        <w:fldChar w:fldCharType="separate"/>
      </w:r>
      <w:del w:id="866" w:author="Peter Euclide" w:date="2017-05-31T10:40:00Z">
        <w:r w:rsidR="00446C63" w:rsidDel="00C007D8">
          <w:rPr>
            <w:noProof/>
          </w:rPr>
          <w:delText>(</w:delText>
        </w:r>
      </w:del>
      <w:r w:rsidR="005E7909">
        <w:fldChar w:fldCharType="begin"/>
      </w:r>
      <w:r w:rsidR="005E7909">
        <w:instrText xml:space="preserve"> HYPERLINK \l "_ENREF_11" \o "Pettersson, 2010 #860" </w:instrText>
      </w:r>
      <w:r w:rsidR="005E7909">
        <w:fldChar w:fldCharType="separate"/>
      </w:r>
      <w:r w:rsidR="008F112F">
        <w:rPr>
          <w:noProof/>
        </w:rPr>
        <w:t>Pettersson</w:t>
      </w:r>
      <w:r w:rsidR="008F112F" w:rsidRPr="00446C63">
        <w:rPr>
          <w:i/>
          <w:noProof/>
        </w:rPr>
        <w:t xml:space="preserve"> et al.</w:t>
      </w:r>
      <w:r w:rsidR="008F112F">
        <w:rPr>
          <w:noProof/>
        </w:rPr>
        <w:t>, 2010</w:t>
      </w:r>
      <w:r w:rsidR="005E7909">
        <w:rPr>
          <w:noProof/>
        </w:rPr>
        <w:fldChar w:fldCharType="end"/>
      </w:r>
      <w:r w:rsidR="00446C63">
        <w:rPr>
          <w:noProof/>
        </w:rPr>
        <w:t>)</w:t>
      </w:r>
      <w:r w:rsidR="00446AA7">
        <w:fldChar w:fldCharType="end"/>
      </w:r>
      <w:r w:rsidR="00811AB7">
        <w:t xml:space="preserve">. </w:t>
      </w:r>
      <w:commentRangeStart w:id="867"/>
      <w:commentRangeStart w:id="868"/>
      <w:r w:rsidR="00D24DD5">
        <w:t>Interestingly</w:t>
      </w:r>
      <w:commentRangeEnd w:id="867"/>
      <w:r w:rsidR="00FB5A44">
        <w:rPr>
          <w:rStyle w:val="CommentReference"/>
        </w:rPr>
        <w:commentReference w:id="867"/>
      </w:r>
      <w:r w:rsidR="00AE1005">
        <w:t>,</w:t>
      </w:r>
      <w:r w:rsidR="00D24DD5">
        <w:t xml:space="preserve"> </w:t>
      </w:r>
      <w:r w:rsidR="000915C4">
        <w:t>in</w:t>
      </w:r>
      <w:r w:rsidR="00237A7C">
        <w:t xml:space="preserve"> the</w:t>
      </w:r>
      <w:r w:rsidR="000915C4">
        <w:t xml:space="preserve"> </w:t>
      </w:r>
      <w:r w:rsidR="00AE1005">
        <w:t>treatments where</w:t>
      </w:r>
      <w:r w:rsidR="000915C4">
        <w:t xml:space="preserve"> the FO has substantially higher PUFA, we </w:t>
      </w:r>
      <w:r w:rsidR="00AE1005">
        <w:t>see</w:t>
      </w:r>
      <w:r w:rsidR="000915C4">
        <w:t xml:space="preserve"> </w:t>
      </w:r>
      <w:r w:rsidR="00811AB7">
        <w:t xml:space="preserve">agreement with both Chatelier </w:t>
      </w:r>
      <w:r w:rsidR="00811AB7" w:rsidRPr="00811AB7">
        <w:rPr>
          <w:i/>
        </w:rPr>
        <w:t>et al.</w:t>
      </w:r>
      <w:r w:rsidR="00811AB7">
        <w:t xml:space="preserve"> and Wagner</w:t>
      </w:r>
      <w:r w:rsidR="006F4EF5">
        <w:t>s</w:t>
      </w:r>
      <w:r w:rsidR="00811AB7">
        <w:t xml:space="preserve"> findings</w:t>
      </w:r>
      <w:r w:rsidR="00AE1005">
        <w:t xml:space="preserve"> of </w:t>
      </w:r>
      <w:r w:rsidR="000915C4">
        <w:t>higher overall swim performance</w:t>
      </w:r>
      <w:r w:rsidR="00811AB7">
        <w:t xml:space="preserve"> but also a negative correlation between PUFA and </w:t>
      </w:r>
      <w:commentRangeStart w:id="869"/>
      <w:r w:rsidR="00811AB7">
        <w:t>metabolic measurements</w:t>
      </w:r>
      <w:commentRangeEnd w:id="869"/>
      <w:r w:rsidR="00EB3074">
        <w:rPr>
          <w:rStyle w:val="CommentReference"/>
        </w:rPr>
        <w:commentReference w:id="869"/>
      </w:r>
      <w:commentRangeEnd w:id="868"/>
      <w:r w:rsidR="00817857">
        <w:rPr>
          <w:rStyle w:val="CommentReference"/>
        </w:rPr>
        <w:commentReference w:id="868"/>
      </w:r>
      <w:r w:rsidR="000915C4">
        <w:t xml:space="preserve">. </w:t>
      </w:r>
      <w:r w:rsidR="006F4EF5">
        <w:t>Specifically</w:t>
      </w:r>
      <w:ins w:id="870" w:author="Microsoft Office User" w:date="2017-01-27T16:33:00Z">
        <w:r w:rsidR="00817857">
          <w:t>,</w:t>
        </w:r>
      </w:ins>
      <w:r w:rsidR="006F4EF5">
        <w:t xml:space="preserve"> we found a positive correlation</w:t>
      </w:r>
      <w:r w:rsidR="006F4EF5">
        <w:rPr>
          <w:rStyle w:val="CommentReference"/>
        </w:rPr>
        <w:t xml:space="preserve"> </w:t>
      </w:r>
      <w:r w:rsidR="006F4EF5">
        <w:rPr>
          <w:rStyle w:val="CommentReference"/>
          <w:sz w:val="24"/>
        </w:rPr>
        <w:t xml:space="preserve">between </w:t>
      </w:r>
      <w:commentRangeStart w:id="871"/>
      <w:r w:rsidR="000E4883">
        <w:t>LA and SM</w:t>
      </w:r>
      <w:r w:rsidR="006F4EF5">
        <w:t>R</w:t>
      </w:r>
      <w:commentRangeEnd w:id="871"/>
      <w:r w:rsidR="00EB3074">
        <w:rPr>
          <w:rStyle w:val="CommentReference"/>
        </w:rPr>
        <w:commentReference w:id="871"/>
      </w:r>
      <w:r w:rsidR="006F4EF5">
        <w:t>, but no correlation with</w:t>
      </w:r>
      <w:r w:rsidR="000E4883">
        <w:t xml:space="preserve"> Ucrit, which has been previously observed [McKenzie, 2001 #862]</w:t>
      </w:r>
      <w:ins w:id="872" w:author="Stockwell" w:date="2017-01-26T11:53:00Z">
        <w:r w:rsidR="00EB3074">
          <w:t>.</w:t>
        </w:r>
      </w:ins>
      <w:del w:id="873" w:author="Stockwell" w:date="2017-01-26T11:53:00Z">
        <w:r w:rsidR="000E4883" w:rsidDel="00EB3074">
          <w:delText>,</w:delText>
        </w:r>
      </w:del>
      <w:r w:rsidR="000E4883">
        <w:t xml:space="preserve"> </w:t>
      </w:r>
      <w:commentRangeStart w:id="874"/>
      <w:r w:rsidR="000E4883">
        <w:t xml:space="preserve">this is likely because </w:t>
      </w:r>
      <w:commentRangeEnd w:id="874"/>
      <w:r w:rsidR="00EB3074">
        <w:rPr>
          <w:rStyle w:val="CommentReference"/>
        </w:rPr>
        <w:commentReference w:id="874"/>
      </w:r>
      <w:r w:rsidR="000E4883">
        <w:t>all fish had ample LA</w:t>
      </w:r>
      <w:ins w:id="875" w:author="Microsoft Office User" w:date="2017-01-27T16:34:00Z">
        <w:r w:rsidR="00817857">
          <w:t xml:space="preserve"> supply</w:t>
        </w:r>
      </w:ins>
      <w:r w:rsidR="000E4883">
        <w:t xml:space="preserve"> and </w:t>
      </w:r>
      <w:commentRangeStart w:id="876"/>
      <w:r w:rsidR="000E4883">
        <w:t xml:space="preserve">so there was not a large enough </w:t>
      </w:r>
      <w:commentRangeEnd w:id="876"/>
      <w:r w:rsidR="00EB3074">
        <w:rPr>
          <w:rStyle w:val="CommentReference"/>
        </w:rPr>
        <w:commentReference w:id="876"/>
      </w:r>
      <w:r w:rsidR="000E4883">
        <w:t xml:space="preserve">gradient of LA composition </w:t>
      </w:r>
      <w:commentRangeStart w:id="877"/>
      <w:r w:rsidR="000E4883">
        <w:t>to pick up trends</w:t>
      </w:r>
      <w:commentRangeEnd w:id="877"/>
      <w:r w:rsidR="004B54CE">
        <w:rPr>
          <w:rStyle w:val="CommentReference"/>
        </w:rPr>
        <w:commentReference w:id="877"/>
      </w:r>
      <w:r w:rsidR="000E4883">
        <w:t xml:space="preserve">. </w:t>
      </w:r>
      <w:r w:rsidR="000915C4">
        <w:t>This could be indicative of both lower and upper thresholds for PUFA in respect to swim</w:t>
      </w:r>
      <w:ins w:id="878" w:author="Microsoft Office User" w:date="2017-01-27T16:34:00Z">
        <w:r w:rsidR="00EA51CF">
          <w:t>ming</w:t>
        </w:r>
      </w:ins>
      <w:r w:rsidR="000915C4">
        <w:t xml:space="preserve"> performance</w:t>
      </w:r>
      <w:r w:rsidR="00811AB7">
        <w:t>, or a result of specific ratios of fatty acids within the diets</w:t>
      </w:r>
      <w:r w:rsidR="000915C4">
        <w:t>.</w:t>
      </w:r>
      <w:r w:rsidR="000E4883">
        <w:t xml:space="preserve"> </w:t>
      </w:r>
    </w:p>
    <w:p w14:paraId="3E736D5D" w14:textId="6149AA27" w:rsidR="00BF260E" w:rsidRDefault="0079058E" w:rsidP="00272C6A">
      <w:pPr>
        <w:spacing w:line="480" w:lineRule="auto"/>
        <w:ind w:firstLine="360"/>
      </w:pPr>
      <w:r>
        <w:t xml:space="preserve">The </w:t>
      </w:r>
      <w:commentRangeStart w:id="879"/>
      <w:r>
        <w:t xml:space="preserve">n-3/n-6 ratios </w:t>
      </w:r>
      <w:commentRangeEnd w:id="879"/>
      <w:r w:rsidR="00EB3074">
        <w:rPr>
          <w:rStyle w:val="CommentReference"/>
        </w:rPr>
        <w:commentReference w:id="879"/>
      </w:r>
      <w:r>
        <w:t xml:space="preserve">found in </w:t>
      </w:r>
      <w:commentRangeStart w:id="880"/>
      <w:r>
        <w:t xml:space="preserve">our </w:t>
      </w:r>
      <w:commentRangeEnd w:id="880"/>
      <w:r w:rsidR="00971957">
        <w:rPr>
          <w:rStyle w:val="CommentReference"/>
        </w:rPr>
        <w:commentReference w:id="880"/>
      </w:r>
      <w:commentRangeStart w:id="881"/>
      <w:r>
        <w:t xml:space="preserve">diets were </w:t>
      </w:r>
      <w:r w:rsidR="00511392">
        <w:t xml:space="preserve">significantly altered </w:t>
      </w:r>
      <w:r w:rsidR="00735B11">
        <w:t xml:space="preserve">likely </w:t>
      </w:r>
      <w:r w:rsidR="00511392">
        <w:t>due to an increase in LA found within both diets</w:t>
      </w:r>
      <w:commentRangeEnd w:id="881"/>
      <w:r w:rsidR="00971957">
        <w:rPr>
          <w:rStyle w:val="CommentReference"/>
        </w:rPr>
        <w:commentReference w:id="881"/>
      </w:r>
      <w:r w:rsidR="00511392">
        <w:t xml:space="preserve">. Although this </w:t>
      </w:r>
      <w:commentRangeStart w:id="882"/>
      <w:r w:rsidR="00511392">
        <w:t xml:space="preserve">increase </w:t>
      </w:r>
      <w:commentRangeEnd w:id="882"/>
      <w:r w:rsidR="00971957">
        <w:rPr>
          <w:rStyle w:val="CommentReference"/>
        </w:rPr>
        <w:commentReference w:id="882"/>
      </w:r>
      <w:r w:rsidR="00511392">
        <w:t xml:space="preserve">in LA means that </w:t>
      </w:r>
      <w:r w:rsidR="00EB548A">
        <w:t>the</w:t>
      </w:r>
      <w:r w:rsidR="00511392">
        <w:t xml:space="preserve"> diets deviate from levels of LA found within cyanobacteria, this </w:t>
      </w:r>
      <w:r w:rsidR="00511392" w:rsidRPr="00FB0137">
        <w:rPr>
          <w:highlight w:val="yellow"/>
          <w:rPrChange w:id="883" w:author="Microsoft Office User" w:date="2017-01-27T16:36:00Z">
            <w:rPr/>
          </w:rPrChange>
        </w:rPr>
        <w:t>increase</w:t>
      </w:r>
      <w:r w:rsidR="00511392">
        <w:t xml:space="preserve"> in LA enable</w:t>
      </w:r>
      <w:r w:rsidR="0094001D">
        <w:t>d</w:t>
      </w:r>
      <w:r w:rsidR="00511392">
        <w:t xml:space="preserve"> </w:t>
      </w:r>
      <w:r w:rsidR="00237A7C">
        <w:t>the</w:t>
      </w:r>
      <w:r w:rsidR="00511392">
        <w:t xml:space="preserve"> </w:t>
      </w:r>
      <w:r w:rsidR="0094001D">
        <w:t>examin</w:t>
      </w:r>
      <w:r w:rsidR="00237A7C">
        <w:t>ation of the</w:t>
      </w:r>
      <w:r w:rsidR="00511392">
        <w:t xml:space="preserve"> potential impacts </w:t>
      </w:r>
      <w:r w:rsidR="0094001D">
        <w:t xml:space="preserve">of </w:t>
      </w:r>
      <w:r w:rsidR="00C852C5">
        <w:t xml:space="preserve">imbalanced n-3/n-6 ratios </w:t>
      </w:r>
      <w:r w:rsidR="00511392">
        <w:t>on the incorporation and synthesis of EFA</w:t>
      </w:r>
      <w:r w:rsidR="00864C6E">
        <w:t xml:space="preserve"> (Figure 1)</w:t>
      </w:r>
      <w:r w:rsidR="00511392">
        <w:t xml:space="preserve">. </w:t>
      </w:r>
      <w:r w:rsidR="000E4883">
        <w:t xml:space="preserve">Imbalances </w:t>
      </w:r>
      <w:r w:rsidR="006A02B8">
        <w:t xml:space="preserve">in </w:t>
      </w:r>
      <w:ins w:id="884" w:author="Microsoft Office User" w:date="2017-01-27T16:36:00Z">
        <w:r w:rsidR="00FB0137">
          <w:t xml:space="preserve">the </w:t>
        </w:r>
      </w:ins>
      <w:r w:rsidR="000E4883">
        <w:t>n-3</w:t>
      </w:r>
      <w:r w:rsidR="00BE3753">
        <w:t>/</w:t>
      </w:r>
      <w:r w:rsidR="000E4883">
        <w:t>n-6</w:t>
      </w:r>
      <w:ins w:id="885" w:author="Microsoft Office User" w:date="2017-01-27T16:36:00Z">
        <w:r w:rsidR="00FB0137">
          <w:t xml:space="preserve"> ratio</w:t>
        </w:r>
      </w:ins>
      <w:r w:rsidR="000E4883">
        <w:t xml:space="preserve"> have been implicated in leading to decreased </w:t>
      </w:r>
      <w:commentRangeStart w:id="886"/>
      <w:r w:rsidR="006A02B8">
        <w:t xml:space="preserve">immune efficiency </w:t>
      </w:r>
      <w:r w:rsidR="006A02B8">
        <w:rPr>
          <w:rFonts w:hint="eastAsia"/>
        </w:rPr>
        <w:t>[Oliva</w:t>
      </w:r>
      <w:r w:rsidR="006A02B8">
        <w:rPr>
          <w:rFonts w:hint="eastAsia"/>
        </w:rPr>
        <w:t>‐</w:t>
      </w:r>
      <w:r w:rsidR="006A02B8">
        <w:rPr>
          <w:rFonts w:hint="eastAsia"/>
        </w:rPr>
        <w:t>Teles, 2012 #863]</w:t>
      </w:r>
      <w:r w:rsidR="008803B8">
        <w:t xml:space="preserve"> and </w:t>
      </w:r>
      <w:r w:rsidR="009054A0">
        <w:t>cardiovascular health</w:t>
      </w:r>
      <w:commentRangeEnd w:id="886"/>
      <w:r w:rsidR="00FB0137">
        <w:rPr>
          <w:rStyle w:val="CommentReference"/>
        </w:rPr>
        <w:commentReference w:id="886"/>
      </w:r>
      <w:r w:rsidR="009054A0">
        <w:t xml:space="preserve"> [McKenzie, 2001 #865]. </w:t>
      </w:r>
      <w:commentRangeStart w:id="887"/>
      <w:r w:rsidR="00886C9D">
        <w:t>The rates of LA uptake</w:t>
      </w:r>
      <w:r w:rsidR="00A55B11">
        <w:t xml:space="preserve"> in</w:t>
      </w:r>
      <w:r w:rsidR="00886C9D">
        <w:t xml:space="preserve"> </w:t>
      </w:r>
      <w:r w:rsidR="0094001D">
        <w:t xml:space="preserve">fish fed </w:t>
      </w:r>
      <w:r w:rsidR="00886C9D">
        <w:t xml:space="preserve">CO compared to FO </w:t>
      </w:r>
      <w:r w:rsidR="0094001D">
        <w:t xml:space="preserve">diets </w:t>
      </w:r>
      <w:r w:rsidR="00886C9D">
        <w:t xml:space="preserve">are specifically exciting. </w:t>
      </w:r>
      <w:commentRangeEnd w:id="887"/>
      <w:r w:rsidR="00FB0137">
        <w:rPr>
          <w:rStyle w:val="CommentReference"/>
        </w:rPr>
        <w:commentReference w:id="887"/>
      </w:r>
      <w:r w:rsidR="00886C9D">
        <w:t xml:space="preserve">There is evidence that while CO fed </w:t>
      </w:r>
      <w:commentRangeStart w:id="888"/>
      <w:r w:rsidR="00886C9D">
        <w:t xml:space="preserve">diets are </w:t>
      </w:r>
      <w:r w:rsidR="000079ED">
        <w:t xml:space="preserve">incorporating </w:t>
      </w:r>
      <w:r w:rsidR="00886C9D">
        <w:t>large amounts of LA</w:t>
      </w:r>
      <w:commentRangeEnd w:id="888"/>
      <w:r w:rsidR="0079657F">
        <w:rPr>
          <w:rStyle w:val="CommentReference"/>
        </w:rPr>
        <w:commentReference w:id="888"/>
      </w:r>
      <w:r w:rsidR="00886C9D">
        <w:t>, and continuously increasing their levels,</w:t>
      </w:r>
      <w:r w:rsidR="00A55B11">
        <w:t xml:space="preserve"> the</w:t>
      </w:r>
      <w:r w:rsidR="00886C9D">
        <w:t xml:space="preserve"> </w:t>
      </w:r>
      <w:r w:rsidR="0068036A">
        <w:t xml:space="preserve">levels of LA in </w:t>
      </w:r>
      <w:r w:rsidR="00886C9D">
        <w:t>fish fed the FO diet are actuall</w:t>
      </w:r>
      <w:r w:rsidR="0068036A">
        <w:t>y decreasing</w:t>
      </w:r>
      <w:r w:rsidR="00886C9D">
        <w:t xml:space="preserve"> even as their diet holds higher amounts of LA</w:t>
      </w:r>
      <w:r w:rsidR="00864C6E">
        <w:t xml:space="preserve"> (Figure 2)</w:t>
      </w:r>
      <w:r w:rsidR="00886C9D">
        <w:t>.</w:t>
      </w:r>
      <w:r w:rsidR="00203B8B">
        <w:t xml:space="preserve"> These results are </w:t>
      </w:r>
      <w:commentRangeStart w:id="889"/>
      <w:r w:rsidR="00203B8B">
        <w:t xml:space="preserve">exciting </w:t>
      </w:r>
      <w:commentRangeEnd w:id="889"/>
      <w:r w:rsidR="0079657F">
        <w:rPr>
          <w:rStyle w:val="CommentReference"/>
        </w:rPr>
        <w:commentReference w:id="889"/>
      </w:r>
      <w:r w:rsidR="00203B8B">
        <w:t xml:space="preserve">as they show that the fish fed FO are likely modifying LA </w:t>
      </w:r>
      <w:commentRangeStart w:id="890"/>
      <w:r w:rsidR="00203B8B">
        <w:t>into another source of energy such as monounsaturated fatty acids for</w:t>
      </w:r>
      <w:r w:rsidR="000079ED">
        <w:t xml:space="preserve"> energy</w:t>
      </w:r>
      <w:r w:rsidR="00203B8B">
        <w:t xml:space="preserve"> storage</w:t>
      </w:r>
      <w:r w:rsidR="000079ED">
        <w:t xml:space="preserve"> </w:t>
      </w:r>
      <w:commentRangeEnd w:id="890"/>
      <w:r w:rsidR="00670654">
        <w:rPr>
          <w:rStyle w:val="CommentReference"/>
        </w:rPr>
        <w:commentReference w:id="890"/>
      </w:r>
      <w:r w:rsidR="000079ED">
        <w:t>[Maillet, 2006 #864</w:t>
      </w:r>
      <w:r w:rsidR="006253A3">
        <w:t>]</w:t>
      </w:r>
      <w:r w:rsidR="00A55B11">
        <w:t>.</w:t>
      </w:r>
      <w:r w:rsidR="000079ED">
        <w:t xml:space="preserve"> In CO</w:t>
      </w:r>
      <w:ins w:id="891" w:author="Microsoft Office User" w:date="2017-01-27T16:39:00Z">
        <w:r w:rsidR="00B64D65">
          <w:t>-</w:t>
        </w:r>
      </w:ins>
      <w:del w:id="892" w:author="Microsoft Office User" w:date="2017-01-27T16:39:00Z">
        <w:r w:rsidR="000079ED" w:rsidDel="00B64D65">
          <w:delText xml:space="preserve"> </w:delText>
        </w:r>
      </w:del>
      <w:r w:rsidR="000079ED">
        <w:t>fed fish</w:t>
      </w:r>
      <w:ins w:id="893" w:author="Microsoft Office User" w:date="2017-01-27T16:40:00Z">
        <w:r w:rsidR="00B64D65">
          <w:t>,</w:t>
        </w:r>
      </w:ins>
      <w:r w:rsidR="0094001D">
        <w:t xml:space="preserve"> </w:t>
      </w:r>
      <w:r w:rsidR="000079ED">
        <w:t xml:space="preserve">levels of LA </w:t>
      </w:r>
      <w:del w:id="894" w:author="Microsoft Office User" w:date="2017-01-27T16:40:00Z">
        <w:r w:rsidR="000079ED" w:rsidDel="00B64D65">
          <w:delText>increase</w:delText>
        </w:r>
      </w:del>
      <w:ins w:id="895" w:author="Microsoft Office User" w:date="2017-01-27T16:40:00Z">
        <w:r w:rsidR="00B64D65">
          <w:t>were higher</w:t>
        </w:r>
      </w:ins>
      <w:r w:rsidR="0068036A">
        <w:t>,</w:t>
      </w:r>
      <w:r w:rsidR="000079ED">
        <w:t xml:space="preserve"> while</w:t>
      </w:r>
      <w:r w:rsidR="0068036A">
        <w:t xml:space="preserve"> </w:t>
      </w:r>
      <w:ins w:id="896" w:author="Microsoft Office User" w:date="2017-01-27T16:41:00Z">
        <w:r w:rsidR="003826E8">
          <w:t xml:space="preserve">levels of </w:t>
        </w:r>
      </w:ins>
      <w:r w:rsidR="0068036A">
        <w:t>ALA</w:t>
      </w:r>
      <w:ins w:id="897" w:author="Microsoft Office User" w:date="2017-01-27T16:40:00Z">
        <w:r w:rsidR="00B64D65">
          <w:t>,</w:t>
        </w:r>
      </w:ins>
      <w:r w:rsidR="0068036A">
        <w:t xml:space="preserve"> which </w:t>
      </w:r>
      <w:del w:id="898" w:author="Microsoft Office User" w:date="2017-01-27T16:40:00Z">
        <w:r w:rsidR="0068036A" w:rsidDel="00B64D65">
          <w:delText xml:space="preserve">is </w:delText>
        </w:r>
      </w:del>
      <w:ins w:id="899" w:author="Microsoft Office User" w:date="2017-01-27T16:40:00Z">
        <w:r w:rsidR="00B64D65">
          <w:t xml:space="preserve">was </w:t>
        </w:r>
      </w:ins>
      <w:r w:rsidR="0068036A">
        <w:t>also available in the diet</w:t>
      </w:r>
      <w:ins w:id="900" w:author="Microsoft Office User" w:date="2017-01-27T16:40:00Z">
        <w:r w:rsidR="003826E8">
          <w:t>,</w:t>
        </w:r>
      </w:ins>
      <w:r w:rsidR="0068036A">
        <w:t xml:space="preserve"> </w:t>
      </w:r>
      <w:del w:id="901" w:author="Microsoft Office User" w:date="2017-01-27T16:41:00Z">
        <w:r w:rsidR="0068036A" w:rsidDel="003826E8">
          <w:delText xml:space="preserve">is </w:delText>
        </w:r>
        <w:r w:rsidR="009C77B2" w:rsidDel="003826E8">
          <w:delText>not increasing but is instead decreasing</w:delText>
        </w:r>
      </w:del>
      <w:ins w:id="902" w:author="Microsoft Office User" w:date="2017-01-27T16:41:00Z">
        <w:r w:rsidR="003826E8">
          <w:t>were lower</w:t>
        </w:r>
      </w:ins>
      <w:r w:rsidR="009C77B2">
        <w:t xml:space="preserve">. </w:t>
      </w:r>
      <w:commentRangeStart w:id="903"/>
      <w:r w:rsidR="009C77B2">
        <w:t xml:space="preserve">One potential </w:t>
      </w:r>
      <w:r w:rsidR="000079ED">
        <w:t>explanation</w:t>
      </w:r>
      <w:r w:rsidR="009C77B2">
        <w:t xml:space="preserve"> for this is that it is being </w:t>
      </w:r>
      <w:r w:rsidR="000079ED">
        <w:t xml:space="preserve">synthesized </w:t>
      </w:r>
      <w:r w:rsidR="009C77B2">
        <w:t>int</w:t>
      </w:r>
      <w:commentRangeEnd w:id="903"/>
      <w:r w:rsidR="003826E8">
        <w:rPr>
          <w:rStyle w:val="CommentReference"/>
        </w:rPr>
        <w:commentReference w:id="903"/>
      </w:r>
      <w:r w:rsidR="009C77B2">
        <w:t>o EPA and then DHA, both of which also decreased throughout the experiment</w:t>
      </w:r>
      <w:r w:rsidR="000079ED">
        <w:t xml:space="preserve"> suggesting </w:t>
      </w:r>
      <w:del w:id="904" w:author="Microsoft Office User" w:date="2017-01-27T16:41:00Z">
        <w:r w:rsidR="000079ED" w:rsidDel="006C22CA">
          <w:delText xml:space="preserve">biological </w:delText>
        </w:r>
      </w:del>
      <w:ins w:id="905" w:author="Microsoft Office User" w:date="2017-01-27T16:41:00Z">
        <w:r w:rsidR="006C22CA">
          <w:t xml:space="preserve">physiological </w:t>
        </w:r>
      </w:ins>
      <w:r w:rsidR="000079ED">
        <w:t>demand for these fatty acids</w:t>
      </w:r>
      <w:r w:rsidR="009C77B2">
        <w:t xml:space="preserve">. </w:t>
      </w:r>
      <w:commentRangeStart w:id="906"/>
      <w:r w:rsidR="009C77B2">
        <w:t>From this we can deduce that metabolic processes were requiring the utilization of EPA and/or DHA and this need is possible drawing down ALA along with those two FA</w:t>
      </w:r>
      <w:commentRangeEnd w:id="906"/>
      <w:r w:rsidR="006C22CA">
        <w:rPr>
          <w:rStyle w:val="CommentReference"/>
        </w:rPr>
        <w:commentReference w:id="906"/>
      </w:r>
      <w:r w:rsidR="009C77B2">
        <w:t xml:space="preserve">. </w:t>
      </w:r>
      <w:commentRangeStart w:id="907"/>
      <w:r w:rsidR="009C77B2">
        <w:t>Another potential explanatio</w:t>
      </w:r>
      <w:commentRangeEnd w:id="907"/>
      <w:r w:rsidR="006C22CA">
        <w:rPr>
          <w:rStyle w:val="CommentReference"/>
        </w:rPr>
        <w:commentReference w:id="907"/>
      </w:r>
      <w:r w:rsidR="009C77B2">
        <w:t xml:space="preserve">n could be that </w:t>
      </w:r>
      <w:r w:rsidR="00651A73">
        <w:t xml:space="preserve">LA and ARA are outcompeting their n-3 counterpoints at bonding points </w:t>
      </w:r>
      <w:ins w:id="908" w:author="Peter Euclide" w:date="2017-05-30T15:07:00Z">
        <w:r w:rsidR="00C66A23">
          <w:t>[</w:t>
        </w:r>
      </w:ins>
      <w:ins w:id="909" w:author="Microsoft Office User" w:date="2017-01-27T16:42:00Z">
        <w:r w:rsidR="00E7431A">
          <w:t>where?</w:t>
        </w:r>
      </w:ins>
      <w:ins w:id="910" w:author="Peter Euclide" w:date="2017-05-30T15:07:00Z">
        <w:r w:rsidR="00C66A23">
          <w:t>]</w:t>
        </w:r>
      </w:ins>
      <w:ins w:id="911" w:author="Microsoft Office User" w:date="2017-01-27T16:42:00Z">
        <w:r w:rsidR="00E7431A">
          <w:t xml:space="preserve"> </w:t>
        </w:r>
      </w:ins>
      <w:r w:rsidR="00651A73">
        <w:t xml:space="preserve">along the synthesis pathway and limiting the fish’s capability to </w:t>
      </w:r>
      <w:commentRangeStart w:id="912"/>
      <w:r w:rsidR="00651A73">
        <w:t xml:space="preserve">increase </w:t>
      </w:r>
      <w:commentRangeEnd w:id="912"/>
      <w:r w:rsidR="00E7431A">
        <w:rPr>
          <w:rStyle w:val="CommentReference"/>
        </w:rPr>
        <w:commentReference w:id="912"/>
      </w:r>
      <w:r w:rsidR="00651A73">
        <w:t xml:space="preserve">downstream synthesis. </w:t>
      </w:r>
      <w:r w:rsidR="00C1236C">
        <w:t>This hypothesis is also supported by the minor but significant increase in ARA within the CO</w:t>
      </w:r>
      <w:ins w:id="913" w:author="Microsoft Office User" w:date="2017-01-27T16:43:00Z">
        <w:r w:rsidR="00E7431A">
          <w:t>-fed</w:t>
        </w:r>
      </w:ins>
      <w:r w:rsidR="00C1236C">
        <w:t xml:space="preserve"> fish, even though their food source </w:t>
      </w:r>
      <w:del w:id="914" w:author="Microsoft Office User" w:date="2017-01-27T16:43:00Z">
        <w:r w:rsidR="00C1236C" w:rsidDel="00E7431A">
          <w:delText>had non-detectible levels of</w:delText>
        </w:r>
      </w:del>
      <w:ins w:id="915" w:author="Microsoft Office User" w:date="2017-01-27T16:43:00Z">
        <w:r w:rsidR="00E7431A">
          <w:t>did not contain any</w:t>
        </w:r>
      </w:ins>
      <w:r w:rsidR="00C1236C">
        <w:t xml:space="preserve"> ARA</w:t>
      </w:r>
      <w:del w:id="916" w:author="Microsoft Office User" w:date="2017-01-27T16:43:00Z">
        <w:r w:rsidR="00C1236C" w:rsidDel="00E7431A">
          <w:delText xml:space="preserve"> within it</w:delText>
        </w:r>
      </w:del>
      <w:r w:rsidR="00C1236C">
        <w:t xml:space="preserve">. </w:t>
      </w:r>
    </w:p>
    <w:p w14:paraId="6D375C7A" w14:textId="2E1CB0E9" w:rsidR="005952D3" w:rsidRDefault="00B43F6C" w:rsidP="00272C6A">
      <w:pPr>
        <w:spacing w:line="480" w:lineRule="auto"/>
        <w:ind w:firstLine="360"/>
      </w:pPr>
      <w:del w:id="917" w:author="Stockwell" w:date="2017-01-26T11:55:00Z">
        <w:r w:rsidDel="00EB3074">
          <w:delText>In Conjunction with our findings that</w:delText>
        </w:r>
        <w:r w:rsidR="00FA7A85" w:rsidDel="00EB3074">
          <w:delText xml:space="preserve"> w</w:delText>
        </w:r>
      </w:del>
      <w:ins w:id="918" w:author="Stockwell" w:date="2017-01-26T11:55:00Z">
        <w:r w:rsidR="00EB3074">
          <w:t>W</w:t>
        </w:r>
      </w:ins>
      <w:r w:rsidR="00FA7A85">
        <w:t xml:space="preserve">e </w:t>
      </w:r>
      <w:del w:id="919" w:author="Stockwell" w:date="2017-01-26T11:55:00Z">
        <w:r w:rsidR="00FA7A85" w:rsidDel="00EB3074">
          <w:delText>are seeing</w:delText>
        </w:r>
      </w:del>
      <w:ins w:id="920" w:author="Stockwell" w:date="2017-01-26T11:55:00Z">
        <w:r w:rsidR="00EB3074">
          <w:t>observed a</w:t>
        </w:r>
      </w:ins>
      <w:r w:rsidR="00FA7A85">
        <w:t xml:space="preserve"> drawdown of downstream EFA</w:t>
      </w:r>
      <w:ins w:id="921" w:author="Stockwell" w:date="2017-01-26T11:55:00Z">
        <w:r w:rsidR="00EB3074">
          <w:t xml:space="preserve"> in our fish</w:t>
        </w:r>
      </w:ins>
      <w:r w:rsidR="00FA7A85">
        <w:t xml:space="preserve">, </w:t>
      </w:r>
      <w:del w:id="922" w:author="Stockwell" w:date="2017-01-26T11:56:00Z">
        <w:r w:rsidR="00237A7C" w:rsidDel="00EB3074">
          <w:delText>these</w:delText>
        </w:r>
        <w:r w:rsidR="00CA3EBB" w:rsidDel="00EB3074">
          <w:delText xml:space="preserve"> results</w:delText>
        </w:r>
      </w:del>
      <w:ins w:id="923" w:author="Stockwell" w:date="2017-01-26T11:56:00Z">
        <w:r w:rsidR="00EB3074">
          <w:t>which</w:t>
        </w:r>
      </w:ins>
      <w:r w:rsidR="00CA3EBB">
        <w:t xml:space="preserve"> </w:t>
      </w:r>
      <w:r w:rsidR="00965FFF">
        <w:t>support</w:t>
      </w:r>
      <w:ins w:id="924" w:author="Stockwell" w:date="2017-01-26T11:56:00Z">
        <w:r w:rsidR="00EB3074">
          <w:t>s</w:t>
        </w:r>
      </w:ins>
      <w:r w:rsidR="00965FFF">
        <w:t xml:space="preserve"> our hypothesis that</w:t>
      </w:r>
      <w:r w:rsidR="00CA3EBB">
        <w:t xml:space="preserve"> mead acid </w:t>
      </w:r>
      <w:r w:rsidR="00965FFF">
        <w:t>can act</w:t>
      </w:r>
      <w:r w:rsidR="00CA3EBB">
        <w:t xml:space="preserve"> </w:t>
      </w:r>
      <w:ins w:id="925" w:author="Microsoft Office User" w:date="2017-01-27T16:44:00Z">
        <w:r w:rsidR="008050D6">
          <w:t xml:space="preserve">biomarker </w:t>
        </w:r>
      </w:ins>
      <w:del w:id="926" w:author="Microsoft Office User" w:date="2017-01-27T16:44:00Z">
        <w:r w:rsidR="00CA3EBB" w:rsidDel="008050D6">
          <w:delText xml:space="preserve">an </w:delText>
        </w:r>
      </w:del>
      <w:del w:id="927" w:author="Microsoft Office User" w:date="2017-01-27T16:43:00Z">
        <w:r w:rsidR="00CA3EBB" w:rsidDel="008050D6">
          <w:delText xml:space="preserve">indicator </w:delText>
        </w:r>
      </w:del>
      <w:r w:rsidR="00CA3EBB">
        <w:t>of EF</w:t>
      </w:r>
      <w:r w:rsidR="0094001D">
        <w:t>A deficiency</w:t>
      </w:r>
      <w:r w:rsidR="00965FFF">
        <w:t xml:space="preserve"> even when C18 EFA are present</w:t>
      </w:r>
      <w:r w:rsidR="00C7374A">
        <w:t xml:space="preserve">. </w:t>
      </w:r>
      <w:commentRangeStart w:id="928"/>
      <w:r w:rsidR="00237A7C">
        <w:t>This</w:t>
      </w:r>
      <w:commentRangeEnd w:id="928"/>
      <w:r w:rsidR="00EB3074">
        <w:rPr>
          <w:rStyle w:val="CommentReference"/>
        </w:rPr>
        <w:commentReference w:id="928"/>
      </w:r>
      <w:r w:rsidR="00C7374A">
        <w:t xml:space="preserve"> study is unique as far as we know in that </w:t>
      </w:r>
      <w:r w:rsidR="00237A7C">
        <w:t>it</w:t>
      </w:r>
      <w:r w:rsidR="00C7374A">
        <w:t xml:space="preserve"> </w:t>
      </w:r>
      <w:commentRangeStart w:id="929"/>
      <w:r w:rsidR="00C7374A">
        <w:t>look</w:t>
      </w:r>
      <w:r w:rsidR="00237A7C">
        <w:t>s</w:t>
      </w:r>
      <w:r w:rsidR="00C7374A">
        <w:t xml:space="preserve"> </w:t>
      </w:r>
      <w:commentRangeEnd w:id="929"/>
      <w:r w:rsidR="00D73A6F">
        <w:rPr>
          <w:rStyle w:val="CommentReference"/>
        </w:rPr>
        <w:commentReference w:id="929"/>
      </w:r>
      <w:r w:rsidR="00C7374A">
        <w:t>not at a total EFA deficit, but a</w:t>
      </w:r>
      <w:r w:rsidR="0094001D">
        <w:t>n</w:t>
      </w:r>
      <w:r w:rsidR="00C7374A">
        <w:t xml:space="preserve"> imbalance between n-6</w:t>
      </w:r>
      <w:del w:id="930" w:author="Stockwell" w:date="2017-01-26T11:56:00Z">
        <w:r w:rsidR="00C7374A" w:rsidDel="00EB3074">
          <w:delText>,</w:delText>
        </w:r>
      </w:del>
      <w:r w:rsidR="00C7374A">
        <w:t xml:space="preserve"> and n-3 fatty acids and an enrichment </w:t>
      </w:r>
      <w:r w:rsidR="006B4809">
        <w:t xml:space="preserve">of LA. </w:t>
      </w:r>
      <w:r w:rsidR="00965FFF">
        <w:t xml:space="preserve"> </w:t>
      </w:r>
      <w:commentRangeStart w:id="931"/>
      <w:r w:rsidR="00C06B77">
        <w:t>M</w:t>
      </w:r>
      <w:r w:rsidR="00965FFF">
        <w:t xml:space="preserve">ead acid levels </w:t>
      </w:r>
      <w:r w:rsidR="00C06B77">
        <w:t xml:space="preserve">were shown to </w:t>
      </w:r>
      <w:r w:rsidR="00965FFF">
        <w:t>increased significantly in a diet that was highly imbalanced but not technically EFA deficient</w:t>
      </w:r>
      <w:r w:rsidR="00864C6E">
        <w:t xml:space="preserve"> (Figure 3)</w:t>
      </w:r>
      <w:r w:rsidR="00965FFF">
        <w:t>.</w:t>
      </w:r>
      <w:commentRangeEnd w:id="931"/>
      <w:r w:rsidR="00EB3074">
        <w:rPr>
          <w:rStyle w:val="CommentReference"/>
        </w:rPr>
        <w:commentReference w:id="931"/>
      </w:r>
      <w:r w:rsidR="00965FFF">
        <w:t xml:space="preserve"> </w:t>
      </w:r>
      <w:r w:rsidR="00C06B77">
        <w:t>M</w:t>
      </w:r>
      <w:r w:rsidR="006B4809">
        <w:t xml:space="preserve">ead acid had </w:t>
      </w:r>
      <w:r w:rsidR="00E01098">
        <w:t>consistent</w:t>
      </w:r>
      <w:r w:rsidR="006B4809">
        <w:t xml:space="preserve"> negative correlations with swim performance (Ucrit) within </w:t>
      </w:r>
      <w:commentRangeStart w:id="932"/>
      <w:r w:rsidR="006B4809">
        <w:t xml:space="preserve">all fish considered </w:t>
      </w:r>
      <w:commentRangeEnd w:id="932"/>
      <w:r w:rsidR="00EB3074">
        <w:rPr>
          <w:rStyle w:val="CommentReference"/>
        </w:rPr>
        <w:commentReference w:id="932"/>
      </w:r>
      <w:r w:rsidR="006B4809">
        <w:t xml:space="preserve">and </w:t>
      </w:r>
      <w:commentRangeStart w:id="933"/>
      <w:r w:rsidR="006B4809">
        <w:t>specifically within the CO fed treatments</w:t>
      </w:r>
      <w:commentRangeEnd w:id="933"/>
      <w:r w:rsidR="00EB3074">
        <w:rPr>
          <w:rStyle w:val="CommentReference"/>
        </w:rPr>
        <w:commentReference w:id="933"/>
      </w:r>
      <w:r w:rsidR="006B4809">
        <w:t xml:space="preserve">. </w:t>
      </w:r>
      <w:commentRangeStart w:id="934"/>
      <w:r w:rsidR="006B4809">
        <w:t xml:space="preserve">Mead acids </w:t>
      </w:r>
      <w:del w:id="935" w:author="Stockwell" w:date="2017-01-26T11:58:00Z">
        <w:r w:rsidR="006B4809" w:rsidDel="00EB3074">
          <w:delText>lack of</w:delText>
        </w:r>
      </w:del>
      <w:ins w:id="936" w:author="Stockwell" w:date="2017-01-26T11:58:00Z">
        <w:r w:rsidR="00EB3074">
          <w:t xml:space="preserve">did not </w:t>
        </w:r>
      </w:ins>
      <w:del w:id="937" w:author="Stockwell" w:date="2017-01-26T11:58:00Z">
        <w:r w:rsidR="006B4809" w:rsidDel="00EB3074">
          <w:delText xml:space="preserve"> </w:delText>
        </w:r>
      </w:del>
      <w:r w:rsidR="006B4809">
        <w:t>correlat</w:t>
      </w:r>
      <w:ins w:id="938" w:author="Stockwell" w:date="2017-01-26T11:58:00Z">
        <w:r w:rsidR="00EB3074">
          <w:t>e</w:t>
        </w:r>
      </w:ins>
      <w:del w:id="939" w:author="Stockwell" w:date="2017-01-26T11:58:00Z">
        <w:r w:rsidR="006B4809" w:rsidDel="00EB3074">
          <w:delText>ion</w:delText>
        </w:r>
      </w:del>
      <w:r w:rsidR="006B4809">
        <w:t xml:space="preserve"> with </w:t>
      </w:r>
      <w:r w:rsidR="00AD34B1">
        <w:t xml:space="preserve">fish fed the FO diet, </w:t>
      </w:r>
      <w:ins w:id="940" w:author="Stockwell" w:date="2017-01-26T11:58:00Z">
        <w:r w:rsidR="00EB3074">
          <w:t xml:space="preserve">which </w:t>
        </w:r>
      </w:ins>
      <w:r w:rsidR="00AD34B1">
        <w:t xml:space="preserve">is not </w:t>
      </w:r>
      <w:r w:rsidR="005B5EE1">
        <w:t>surprising</w:t>
      </w:r>
      <w:r w:rsidR="00AD34B1">
        <w:t xml:space="preserve"> and suggests that although mead acid </w:t>
      </w:r>
      <w:r w:rsidR="00E034C2">
        <w:t>was detected</w:t>
      </w:r>
      <w:r w:rsidR="00AD34B1">
        <w:t xml:space="preserve"> in th</w:t>
      </w:r>
      <w:r w:rsidR="00E034C2">
        <w:t>ose fish</w:t>
      </w:r>
      <w:r w:rsidR="00AD34B1">
        <w:t xml:space="preserve"> it is not above a required threshold for physiological impacts</w:t>
      </w:r>
      <w:commentRangeEnd w:id="934"/>
      <w:r w:rsidR="00EB3074">
        <w:rPr>
          <w:rStyle w:val="CommentReference"/>
        </w:rPr>
        <w:commentReference w:id="934"/>
      </w:r>
      <w:r w:rsidR="00AD34B1">
        <w:t>.</w:t>
      </w:r>
      <w:r w:rsidR="00965FFF">
        <w:t xml:space="preserve"> </w:t>
      </w:r>
    </w:p>
    <w:p w14:paraId="7FE3B066" w14:textId="2442DFAA" w:rsidR="005F742C" w:rsidRDefault="00C06B77" w:rsidP="00272C6A">
      <w:pPr>
        <w:spacing w:line="480" w:lineRule="auto"/>
        <w:ind w:firstLine="360"/>
      </w:pPr>
      <w:commentRangeStart w:id="941"/>
      <w:r>
        <w:t>These</w:t>
      </w:r>
      <w:r w:rsidR="005952D3">
        <w:t xml:space="preserve"> </w:t>
      </w:r>
      <w:commentRangeEnd w:id="941"/>
      <w:r w:rsidR="00EB3074">
        <w:rPr>
          <w:rStyle w:val="CommentReference"/>
        </w:rPr>
        <w:commentReference w:id="941"/>
      </w:r>
      <w:r w:rsidR="005952D3">
        <w:t xml:space="preserve">findings that </w:t>
      </w:r>
      <w:r w:rsidR="00F8252C">
        <w:t xml:space="preserve">dietary </w:t>
      </w:r>
      <w:r w:rsidR="005952D3">
        <w:t xml:space="preserve">decreases in available long-chain EFA </w:t>
      </w:r>
      <w:r w:rsidR="00F8252C">
        <w:t>have detrimental impacts o</w:t>
      </w:r>
      <w:r w:rsidR="005D3E96">
        <w:t>n the swimming capabilities of z</w:t>
      </w:r>
      <w:r w:rsidR="00F8252C">
        <w:t>ebrafish build on a body of literature showing that decreases in availability of quality prey sources will have detrimental impacts on fish</w:t>
      </w:r>
      <w:r w:rsidR="00864C6E">
        <w:t xml:space="preserve"> (</w:t>
      </w:r>
      <w:commentRangeStart w:id="942"/>
      <w:r w:rsidR="00864C6E">
        <w:t>figure 4</w:t>
      </w:r>
      <w:commentRangeEnd w:id="942"/>
      <w:r w:rsidR="00EB3074">
        <w:rPr>
          <w:rStyle w:val="CommentReference"/>
        </w:rPr>
        <w:commentReference w:id="942"/>
      </w:r>
      <w:r w:rsidR="00864C6E">
        <w:t>)</w:t>
      </w:r>
      <w:r w:rsidR="00F8252C">
        <w:t>. The fact that</w:t>
      </w:r>
      <w:r w:rsidR="00E034C2">
        <w:t xml:space="preserve"> the</w:t>
      </w:r>
      <w:r w:rsidR="00F8252C">
        <w:t xml:space="preserve"> changes within the fatty acid composition of these fish were significant within </w:t>
      </w:r>
      <w:r w:rsidR="006253A3">
        <w:t>two</w:t>
      </w:r>
      <w:r w:rsidR="00F8252C">
        <w:t xml:space="preserve"> weeks of a diet </w:t>
      </w:r>
      <w:r w:rsidR="007947C5">
        <w:t>shift</w:t>
      </w:r>
      <w:r w:rsidR="00F8252C">
        <w:t xml:space="preserve"> indicates that even short term, seasonal alterations in prey availability, such as mistiming in phenology or cyanobacteria blooms could have consequences of survival or foraging success in the near future.</w:t>
      </w:r>
      <w:r w:rsidR="0094001D">
        <w:t xml:space="preserve"> </w:t>
      </w:r>
      <w:r w:rsidR="007947C5">
        <w:t xml:space="preserve">As climate change and habitat degradation continues and </w:t>
      </w:r>
      <w:commentRangeStart w:id="943"/>
      <w:r w:rsidR="007947C5">
        <w:t xml:space="preserve">there are </w:t>
      </w:r>
      <w:commentRangeEnd w:id="943"/>
      <w:r w:rsidR="00A3247C">
        <w:rPr>
          <w:rStyle w:val="CommentReference"/>
        </w:rPr>
        <w:commentReference w:id="943"/>
      </w:r>
      <w:r w:rsidR="007947C5">
        <w:t>shifts in aquatic primary producer community as well as altered environmental stressors on those producers we can expect to see shifts in the fatty acid profile of available food. On</w:t>
      </w:r>
      <w:ins w:id="944" w:author="Peter Euclide" w:date="2017-05-30T15:10:00Z">
        <w:r w:rsidR="0053023E">
          <w:t>e</w:t>
        </w:r>
      </w:ins>
      <w:r w:rsidR="007947C5">
        <w:t xml:space="preserve"> such example is increases in lake temperature, which can lead</w:t>
      </w:r>
      <w:del w:id="945" w:author="Peter Euclide" w:date="2017-05-30T15:10:00Z">
        <w:r w:rsidR="00040B76" w:rsidDel="0053023E">
          <w:delText>s</w:delText>
        </w:r>
      </w:del>
      <w:r w:rsidR="007947C5">
        <w:t xml:space="preserve"> to less desirable species such as cyanobacteria also decreases the physiological need for PUFA in primary producers</w:t>
      </w:r>
      <w:r w:rsidR="00040B76">
        <w:t xml:space="preserve"> as well as consumers</w:t>
      </w:r>
      <w:r w:rsidR="007947C5">
        <w:t xml:space="preserve">. </w:t>
      </w:r>
      <w:r w:rsidR="00040B76">
        <w:t>These compounding impacts will lead to energetic and nutritional constraints that are currently not thoroughly considered</w:t>
      </w:r>
      <w:r w:rsidR="00C56A55">
        <w:t xml:space="preserve"> in the context of the potential impacts of climate change on organism health and community interactions. </w:t>
      </w:r>
      <w:r w:rsidR="00040B76">
        <w:t xml:space="preserve">  </w:t>
      </w:r>
    </w:p>
    <w:p w14:paraId="5CF33177" w14:textId="77777777" w:rsidR="005F742C" w:rsidRDefault="005F742C" w:rsidP="005F742C">
      <w:pPr>
        <w:spacing w:line="480" w:lineRule="auto"/>
        <w:ind w:firstLine="720"/>
      </w:pPr>
    </w:p>
    <w:p w14:paraId="78BD782C" w14:textId="609ADBBF" w:rsidR="005F742C" w:rsidRDefault="00755064" w:rsidP="005F742C">
      <w:pPr>
        <w:spacing w:line="480" w:lineRule="auto"/>
        <w:ind w:firstLine="720"/>
      </w:pPr>
      <w:r>
        <w:br/>
      </w:r>
      <w:r w:rsidR="005F742C">
        <w:t xml:space="preserve">The use of zebrafish as a means to test ecological hypotheses allows for us to both better understand the potential impacts of fatty acid shifts and to also evaluate the potential implications for climate change and </w:t>
      </w:r>
      <w:del w:id="946" w:author="Peter Euclide" w:date="2017-05-30T15:10:00Z">
        <w:r w:rsidR="005F742C" w:rsidDel="0053023E">
          <w:delText>eutrophiucation</w:delText>
        </w:r>
      </w:del>
      <w:ins w:id="947" w:author="Peter Euclide" w:date="2017-05-30T15:10:00Z">
        <w:r w:rsidR="0053023E">
          <w:t>eutrophication</w:t>
        </w:r>
      </w:ins>
      <w:r w:rsidR="005F742C">
        <w:t xml:space="preserve"> on wild fish populations which face these stresses as a result of climate change and land use shifts. </w:t>
      </w:r>
    </w:p>
    <w:p w14:paraId="17B816F0" w14:textId="77777777" w:rsidR="00BF260E" w:rsidRDefault="00BF260E">
      <w:pPr>
        <w:spacing w:line="480" w:lineRule="auto"/>
        <w:ind w:firstLine="720"/>
      </w:pPr>
    </w:p>
    <w:p w14:paraId="0C54BED8" w14:textId="77777777" w:rsidR="008B1775" w:rsidRDefault="008B1775" w:rsidP="00886C9D">
      <w:pPr>
        <w:spacing w:line="480" w:lineRule="auto"/>
        <w:ind w:firstLine="720"/>
      </w:pPr>
    </w:p>
    <w:p w14:paraId="2A2A2D27" w14:textId="77777777" w:rsidR="008B1775" w:rsidRPr="00755064" w:rsidRDefault="008B1775" w:rsidP="00886C9D">
      <w:pPr>
        <w:spacing w:line="480" w:lineRule="auto"/>
        <w:ind w:firstLine="720"/>
      </w:pPr>
    </w:p>
    <w:p w14:paraId="2F12EBFD" w14:textId="77777777" w:rsidR="00F54E0B" w:rsidRDefault="005E4BDA" w:rsidP="00755064">
      <w:pPr>
        <w:spacing w:line="480" w:lineRule="auto"/>
      </w:pPr>
      <w:r w:rsidRPr="00755064">
        <w:rPr>
          <w:b/>
        </w:rPr>
        <w:t>Acknowledgements</w:t>
      </w:r>
    </w:p>
    <w:p w14:paraId="03F412F1" w14:textId="77777777" w:rsidR="00CC330F" w:rsidRDefault="005E4BDA">
      <w:pPr>
        <w:spacing w:line="480" w:lineRule="auto"/>
      </w:pPr>
      <w:r w:rsidRPr="005F3C52">
        <w:t>Fish samples were collected in accordance with University of Vermont Institutional Animal Care and Use C</w:t>
      </w:r>
      <w:r w:rsidR="00277E89">
        <w:t>ommittee guidelines (IACUC 13-060</w:t>
      </w:r>
      <w:r w:rsidRPr="005F3C52">
        <w:t>). W</w:t>
      </w:r>
      <w:r w:rsidR="00277E89">
        <w:t xml:space="preserve">e would like to thank </w:t>
      </w:r>
      <w:r w:rsidR="005F742C">
        <w:t>A.</w:t>
      </w:r>
      <w:r w:rsidR="00277E89">
        <w:t xml:space="preserve"> Ebert</w:t>
      </w:r>
      <w:r w:rsidRPr="005F3C52">
        <w:t xml:space="preserve"> for </w:t>
      </w:r>
      <w:r w:rsidR="00E10618">
        <w:t xml:space="preserve">supplying the zebrafish and </w:t>
      </w:r>
      <w:r w:rsidR="00277E89">
        <w:t>her</w:t>
      </w:r>
      <w:r w:rsidR="00E75559">
        <w:t xml:space="preserve"> </w:t>
      </w:r>
      <w:r w:rsidRPr="005F3C52">
        <w:t xml:space="preserve">assistance with </w:t>
      </w:r>
      <w:r w:rsidR="00277E89">
        <w:t>zebrafish husbandry</w:t>
      </w:r>
      <w:r w:rsidRPr="005F3C52">
        <w:t xml:space="preserve">. </w:t>
      </w:r>
      <w:r w:rsidR="00277E89">
        <w:t xml:space="preserve">Funding </w:t>
      </w:r>
      <w:r w:rsidR="00E10618">
        <w:t xml:space="preserve">for this project was </w:t>
      </w:r>
      <w:r w:rsidR="00277E89">
        <w:t>provided by</w:t>
      </w:r>
      <w:r w:rsidR="00735B11">
        <w:t xml:space="preserve"> the Lintilhac Foundation</w:t>
      </w:r>
      <w:r w:rsidR="00E10618">
        <w:t xml:space="preserve"> </w:t>
      </w:r>
      <w:r w:rsidR="00CB76D5">
        <w:t xml:space="preserve">and the </w:t>
      </w:r>
      <w:r w:rsidR="00CB76D5" w:rsidRPr="00CB76D5">
        <w:t>National Science Foundation under VT EPSCoR Grant No. EPS-1101317</w:t>
      </w:r>
      <w:r w:rsidR="00CB76D5">
        <w:t>.</w:t>
      </w:r>
    </w:p>
    <w:p w14:paraId="45876CB6" w14:textId="77777777" w:rsidR="00CC330F" w:rsidRDefault="00CC330F">
      <w:pPr>
        <w:spacing w:line="480" w:lineRule="auto"/>
      </w:pPr>
    </w:p>
    <w:p w14:paraId="77624EB1" w14:textId="77777777" w:rsidR="00CC330F" w:rsidRDefault="00CC330F">
      <w:pPr>
        <w:spacing w:line="480" w:lineRule="auto"/>
      </w:pPr>
    </w:p>
    <w:p w14:paraId="1171CE92" w14:textId="77777777" w:rsidR="00CC330F" w:rsidRDefault="00CC330F">
      <w:pPr>
        <w:spacing w:line="480" w:lineRule="auto"/>
      </w:pPr>
    </w:p>
    <w:p w14:paraId="560E6AAA" w14:textId="77777777" w:rsidR="00CC330F" w:rsidRDefault="00CC330F">
      <w:pPr>
        <w:spacing w:line="480" w:lineRule="auto"/>
      </w:pPr>
    </w:p>
    <w:p w14:paraId="021EDB5F" w14:textId="77777777" w:rsidR="00CC330F" w:rsidRDefault="00CC330F">
      <w:pPr>
        <w:spacing w:line="480" w:lineRule="auto"/>
      </w:pPr>
    </w:p>
    <w:p w14:paraId="74D2764B" w14:textId="77777777" w:rsidR="005E4BDA" w:rsidRPr="005F3C52" w:rsidRDefault="005E4BDA">
      <w:pPr>
        <w:spacing w:line="480" w:lineRule="auto"/>
      </w:pPr>
    </w:p>
    <w:p w14:paraId="49111096" w14:textId="77777777" w:rsidR="005E4BDA" w:rsidRPr="005F3C52" w:rsidRDefault="005E4BDA" w:rsidP="007B235E">
      <w:pPr>
        <w:spacing w:line="480" w:lineRule="auto"/>
        <w:outlineLvl w:val="0"/>
      </w:pPr>
      <w:r w:rsidRPr="005F3C52">
        <w:rPr>
          <w:b/>
        </w:rPr>
        <w:t>References</w:t>
      </w:r>
    </w:p>
    <w:p w14:paraId="2EB62648" w14:textId="77777777" w:rsidR="008F112F" w:rsidRPr="008F112F" w:rsidRDefault="00446AA7" w:rsidP="008F112F">
      <w:pPr>
        <w:pStyle w:val="EndNoteBibliography"/>
        <w:rPr>
          <w:noProof/>
        </w:rPr>
      </w:pPr>
      <w:r>
        <w:fldChar w:fldCharType="begin"/>
      </w:r>
      <w:r w:rsidR="00B31F0E">
        <w:instrText xml:space="preserve"> ADDIN EN.REFLIST </w:instrText>
      </w:r>
      <w:r>
        <w:fldChar w:fldCharType="separate"/>
      </w:r>
      <w:bookmarkStart w:id="948" w:name="_ENREF_1"/>
      <w:r w:rsidR="008F112F" w:rsidRPr="008F112F">
        <w:rPr>
          <w:noProof/>
        </w:rPr>
        <w:t xml:space="preserve">Ahlgren, G., Gustafsson, I.-B. &amp; Boberg, M. (1992). Fatty acid content and chemical composition of freshwater microalgae. </w:t>
      </w:r>
      <w:r w:rsidR="008F112F" w:rsidRPr="008F112F">
        <w:rPr>
          <w:i/>
          <w:noProof/>
        </w:rPr>
        <w:t>Journal of Phycology</w:t>
      </w:r>
      <w:r w:rsidR="008F112F" w:rsidRPr="008F112F">
        <w:rPr>
          <w:noProof/>
        </w:rPr>
        <w:t xml:space="preserve"> </w:t>
      </w:r>
      <w:r w:rsidR="008F112F" w:rsidRPr="008F112F">
        <w:rPr>
          <w:b/>
          <w:noProof/>
        </w:rPr>
        <w:t>28</w:t>
      </w:r>
      <w:r w:rsidR="008F112F" w:rsidRPr="008F112F">
        <w:rPr>
          <w:noProof/>
        </w:rPr>
        <w:t>, 37-50.</w:t>
      </w:r>
      <w:bookmarkEnd w:id="948"/>
    </w:p>
    <w:p w14:paraId="1CE75F31" w14:textId="77777777" w:rsidR="008F112F" w:rsidRPr="008F112F" w:rsidRDefault="008F112F" w:rsidP="008F112F">
      <w:pPr>
        <w:pStyle w:val="EndNoteBibliography"/>
        <w:rPr>
          <w:noProof/>
        </w:rPr>
      </w:pPr>
      <w:bookmarkStart w:id="949" w:name="_ENREF_2"/>
      <w:r w:rsidRPr="008F112F">
        <w:rPr>
          <w:noProof/>
        </w:rPr>
        <w:t xml:space="preserve">Buskey, E. J. (2008). How does eutrophication affect the role of grazers in harmful algal bloom dynamics? </w:t>
      </w:r>
      <w:r w:rsidRPr="008F112F">
        <w:rPr>
          <w:i/>
          <w:noProof/>
        </w:rPr>
        <w:t>Harmful Algae</w:t>
      </w:r>
      <w:r w:rsidRPr="008F112F">
        <w:rPr>
          <w:noProof/>
        </w:rPr>
        <w:t xml:space="preserve"> </w:t>
      </w:r>
      <w:r w:rsidRPr="008F112F">
        <w:rPr>
          <w:b/>
          <w:noProof/>
        </w:rPr>
        <w:t>8</w:t>
      </w:r>
      <w:r w:rsidRPr="008F112F">
        <w:rPr>
          <w:noProof/>
        </w:rPr>
        <w:t>, 152-157.</w:t>
      </w:r>
      <w:bookmarkEnd w:id="949"/>
    </w:p>
    <w:p w14:paraId="733B95C4" w14:textId="77777777" w:rsidR="008F112F" w:rsidRPr="008F112F" w:rsidRDefault="008F112F" w:rsidP="008F112F">
      <w:pPr>
        <w:pStyle w:val="EndNoteBibliography"/>
        <w:rPr>
          <w:noProof/>
        </w:rPr>
      </w:pPr>
      <w:bookmarkStart w:id="950" w:name="_ENREF_3"/>
      <w:r w:rsidRPr="008F112F">
        <w:rPr>
          <w:noProof/>
        </w:rPr>
        <w:t xml:space="preserve">Chatelier, A., McKenzie, D., Prinet, A., Galois, R., Robin, J., Zambonino, J. &amp; Claireaux, G. (2006). Associations between tissue fatty acid composition and physiological traits of performance and metabolism in the seabass (Dicentrarchus labrax). </w:t>
      </w:r>
      <w:r w:rsidRPr="008F112F">
        <w:rPr>
          <w:i/>
          <w:noProof/>
        </w:rPr>
        <w:t>Journal of Experimental Biology</w:t>
      </w:r>
      <w:r w:rsidRPr="008F112F">
        <w:rPr>
          <w:noProof/>
        </w:rPr>
        <w:t xml:space="preserve"> </w:t>
      </w:r>
      <w:r w:rsidRPr="008F112F">
        <w:rPr>
          <w:b/>
          <w:noProof/>
        </w:rPr>
        <w:t>209</w:t>
      </w:r>
      <w:r w:rsidRPr="008F112F">
        <w:rPr>
          <w:noProof/>
        </w:rPr>
        <w:t>, 3429-3439.</w:t>
      </w:r>
      <w:bookmarkEnd w:id="950"/>
    </w:p>
    <w:p w14:paraId="4FED7E88" w14:textId="77777777" w:rsidR="008F112F" w:rsidRPr="008F112F" w:rsidRDefault="008F112F" w:rsidP="008F112F">
      <w:pPr>
        <w:pStyle w:val="EndNoteBibliography"/>
        <w:rPr>
          <w:noProof/>
        </w:rPr>
      </w:pPr>
      <w:bookmarkStart w:id="951" w:name="_ENREF_4"/>
      <w:r w:rsidRPr="008F112F">
        <w:rPr>
          <w:noProof/>
        </w:rPr>
        <w:t xml:space="preserve">Christie, W. W. (1989). </w:t>
      </w:r>
      <w:r w:rsidRPr="008F112F">
        <w:rPr>
          <w:i/>
          <w:noProof/>
        </w:rPr>
        <w:t>Gas chromatography and lipids</w:t>
      </w:r>
      <w:r w:rsidRPr="008F112F">
        <w:rPr>
          <w:noProof/>
        </w:rPr>
        <w:t>: Oily Press Ayr.</w:t>
      </w:r>
      <w:bookmarkEnd w:id="951"/>
    </w:p>
    <w:p w14:paraId="651C0AD6" w14:textId="77777777" w:rsidR="008F112F" w:rsidRPr="008F112F" w:rsidRDefault="008F112F" w:rsidP="008F112F">
      <w:pPr>
        <w:pStyle w:val="EndNoteBibliography"/>
        <w:rPr>
          <w:noProof/>
        </w:rPr>
      </w:pPr>
      <w:bookmarkStart w:id="952" w:name="_ENREF_5"/>
      <w:r w:rsidRPr="008F112F">
        <w:rPr>
          <w:noProof/>
        </w:rPr>
        <w:t xml:space="preserve">Demott, W. R. &amp; Muller-Navarra, D. C. (1997). The importance of highly unsaturated fatty acids in zooplankton nutrition: evidence from experiments with Daphnia, a cyanobacterium and lipid emulsions. </w:t>
      </w:r>
      <w:r w:rsidRPr="008F112F">
        <w:rPr>
          <w:i/>
          <w:noProof/>
        </w:rPr>
        <w:t>Freshwater Biology</w:t>
      </w:r>
      <w:r w:rsidRPr="008F112F">
        <w:rPr>
          <w:noProof/>
        </w:rPr>
        <w:t xml:space="preserve"> </w:t>
      </w:r>
      <w:r w:rsidRPr="008F112F">
        <w:rPr>
          <w:b/>
          <w:noProof/>
        </w:rPr>
        <w:t>38</w:t>
      </w:r>
      <w:r w:rsidRPr="008F112F">
        <w:rPr>
          <w:noProof/>
        </w:rPr>
        <w:t>, 649-664.</w:t>
      </w:r>
      <w:bookmarkEnd w:id="952"/>
    </w:p>
    <w:p w14:paraId="7FD88F00" w14:textId="77777777" w:rsidR="008F112F" w:rsidRPr="008F112F" w:rsidRDefault="008F112F" w:rsidP="008F112F">
      <w:pPr>
        <w:pStyle w:val="EndNoteBibliography"/>
        <w:rPr>
          <w:noProof/>
        </w:rPr>
      </w:pPr>
      <w:bookmarkStart w:id="953" w:name="_ENREF_6"/>
      <w:r w:rsidRPr="008F112F">
        <w:rPr>
          <w:noProof/>
        </w:rPr>
        <w:t xml:space="preserve">Donnelly, A., Caffarra, A. &amp; O’Neill, B. F. (2011). A review of climate-driven mismatches between interdependent phenophases in terrestrial and aquatic ecosystems. </w:t>
      </w:r>
      <w:r w:rsidRPr="008F112F">
        <w:rPr>
          <w:i/>
          <w:noProof/>
        </w:rPr>
        <w:t>International Journal of Biometeorology</w:t>
      </w:r>
      <w:r w:rsidRPr="008F112F">
        <w:rPr>
          <w:noProof/>
        </w:rPr>
        <w:t xml:space="preserve"> </w:t>
      </w:r>
      <w:r w:rsidRPr="008F112F">
        <w:rPr>
          <w:b/>
          <w:noProof/>
        </w:rPr>
        <w:t>55</w:t>
      </w:r>
      <w:r w:rsidRPr="008F112F">
        <w:rPr>
          <w:noProof/>
        </w:rPr>
        <w:t>, 805-817.</w:t>
      </w:r>
      <w:bookmarkEnd w:id="953"/>
    </w:p>
    <w:p w14:paraId="31F2FC58" w14:textId="77777777" w:rsidR="008F112F" w:rsidRPr="008F112F" w:rsidRDefault="008F112F" w:rsidP="008F112F">
      <w:pPr>
        <w:pStyle w:val="EndNoteBibliography"/>
        <w:rPr>
          <w:noProof/>
        </w:rPr>
      </w:pPr>
      <w:bookmarkStart w:id="954" w:name="_ENREF_7"/>
      <w:r w:rsidRPr="008F112F">
        <w:rPr>
          <w:noProof/>
        </w:rPr>
        <w:t xml:space="preserve">Ficke, A. D., Myrick, C. A. &amp; Hansen, L. J. (2007). Potential impacts of global climate change on freshwater fisheries. </w:t>
      </w:r>
      <w:r w:rsidRPr="008F112F">
        <w:rPr>
          <w:i/>
          <w:noProof/>
        </w:rPr>
        <w:t>Reviews in Fish Biology and Fisheries</w:t>
      </w:r>
      <w:r w:rsidRPr="008F112F">
        <w:rPr>
          <w:noProof/>
        </w:rPr>
        <w:t xml:space="preserve"> </w:t>
      </w:r>
      <w:r w:rsidRPr="008F112F">
        <w:rPr>
          <w:b/>
          <w:noProof/>
        </w:rPr>
        <w:t>17</w:t>
      </w:r>
      <w:r w:rsidRPr="008F112F">
        <w:rPr>
          <w:noProof/>
        </w:rPr>
        <w:t>, 581-613.</w:t>
      </w:r>
      <w:bookmarkEnd w:id="954"/>
    </w:p>
    <w:p w14:paraId="51C793DC" w14:textId="77777777" w:rsidR="008F112F" w:rsidRPr="008F112F" w:rsidRDefault="008F112F" w:rsidP="008F112F">
      <w:pPr>
        <w:pStyle w:val="EndNoteBibliography"/>
        <w:rPr>
          <w:noProof/>
        </w:rPr>
      </w:pPr>
      <w:bookmarkStart w:id="955" w:name="_ENREF_8"/>
      <w:r w:rsidRPr="008F112F">
        <w:rPr>
          <w:noProof/>
        </w:rPr>
        <w:t xml:space="preserve">Hölttä-Vuori, M., Salo, V. T., Nyberg, L., Brackmann, C., Enejder, A., Panula, P. &amp; Ikonen, E. (2010). Zebrafish: gaining popularity in lipid research. </w:t>
      </w:r>
      <w:r w:rsidRPr="008F112F">
        <w:rPr>
          <w:i/>
          <w:noProof/>
        </w:rPr>
        <w:t>Biochemical Journal</w:t>
      </w:r>
      <w:r w:rsidRPr="008F112F">
        <w:rPr>
          <w:noProof/>
        </w:rPr>
        <w:t xml:space="preserve"> </w:t>
      </w:r>
      <w:r w:rsidRPr="008F112F">
        <w:rPr>
          <w:b/>
          <w:noProof/>
        </w:rPr>
        <w:t>429</w:t>
      </w:r>
      <w:r w:rsidRPr="008F112F">
        <w:rPr>
          <w:noProof/>
        </w:rPr>
        <w:t>, 235-242.</w:t>
      </w:r>
      <w:bookmarkEnd w:id="955"/>
    </w:p>
    <w:p w14:paraId="70803B3B" w14:textId="77777777" w:rsidR="008F112F" w:rsidRPr="008F112F" w:rsidRDefault="008F112F" w:rsidP="008F112F">
      <w:pPr>
        <w:pStyle w:val="EndNoteBibliography"/>
        <w:rPr>
          <w:noProof/>
        </w:rPr>
      </w:pPr>
      <w:bookmarkStart w:id="956" w:name="_ENREF_9"/>
      <w:r w:rsidRPr="008F112F">
        <w:rPr>
          <w:noProof/>
        </w:rPr>
        <w:t xml:space="preserve">McMeans, B. C., McCann, K. S., Humphries, M., Rooney, N. &amp; Fisk, A. T. (2015). Food Web Structure in Temporally-Forced Ecosystems. </w:t>
      </w:r>
      <w:r w:rsidRPr="008F112F">
        <w:rPr>
          <w:i/>
          <w:noProof/>
        </w:rPr>
        <w:t>Trends in Ecology &amp; Evolution</w:t>
      </w:r>
      <w:r w:rsidRPr="008F112F">
        <w:rPr>
          <w:noProof/>
        </w:rPr>
        <w:t xml:space="preserve"> </w:t>
      </w:r>
      <w:r w:rsidRPr="008F112F">
        <w:rPr>
          <w:b/>
          <w:noProof/>
        </w:rPr>
        <w:t>30</w:t>
      </w:r>
      <w:r w:rsidRPr="008F112F">
        <w:rPr>
          <w:noProof/>
        </w:rPr>
        <w:t>, 662-672.</w:t>
      </w:r>
      <w:bookmarkEnd w:id="956"/>
    </w:p>
    <w:p w14:paraId="026D3E3F" w14:textId="77777777" w:rsidR="008F112F" w:rsidRPr="008F112F" w:rsidRDefault="008F112F" w:rsidP="008F112F">
      <w:pPr>
        <w:pStyle w:val="EndNoteBibliography"/>
        <w:rPr>
          <w:noProof/>
        </w:rPr>
      </w:pPr>
      <w:bookmarkStart w:id="957" w:name="_ENREF_10"/>
      <w:r w:rsidRPr="008F112F">
        <w:rPr>
          <w:noProof/>
        </w:rPr>
        <w:t xml:space="preserve">Miyares, R. L., de Rezende, V. B. &amp; Farber, S. A. (2014). Zebrafish yolk lipid processing: a tractable tool for the study of vertebrate lipid transport and metabolism. </w:t>
      </w:r>
      <w:r w:rsidRPr="008F112F">
        <w:rPr>
          <w:i/>
          <w:noProof/>
        </w:rPr>
        <w:t>Disease Models &amp; Mechanisms</w:t>
      </w:r>
      <w:r w:rsidRPr="008F112F">
        <w:rPr>
          <w:noProof/>
        </w:rPr>
        <w:t xml:space="preserve"> </w:t>
      </w:r>
      <w:r w:rsidRPr="008F112F">
        <w:rPr>
          <w:b/>
          <w:noProof/>
        </w:rPr>
        <w:t>7</w:t>
      </w:r>
      <w:r w:rsidRPr="008F112F">
        <w:rPr>
          <w:noProof/>
        </w:rPr>
        <w:t>, 915-927.</w:t>
      </w:r>
      <w:bookmarkEnd w:id="957"/>
    </w:p>
    <w:p w14:paraId="33F9BB72" w14:textId="77777777" w:rsidR="008F112F" w:rsidRPr="008F112F" w:rsidRDefault="008F112F" w:rsidP="008F112F">
      <w:pPr>
        <w:pStyle w:val="EndNoteBibliography"/>
        <w:rPr>
          <w:noProof/>
        </w:rPr>
      </w:pPr>
      <w:bookmarkStart w:id="958" w:name="_ENREF_11"/>
      <w:r w:rsidRPr="008F112F">
        <w:rPr>
          <w:noProof/>
        </w:rPr>
        <w:t xml:space="preserve">Pettersson, A., Pickova, J. &amp; Brännäs, E. (2010). Swimming performance at different temperatures and fatty acid composition of Arctic charr (Salvelinus alpinus) fed palm and rapeseed oils. </w:t>
      </w:r>
      <w:r w:rsidRPr="008F112F">
        <w:rPr>
          <w:i/>
          <w:noProof/>
        </w:rPr>
        <w:t>Aquaculture</w:t>
      </w:r>
      <w:r w:rsidRPr="008F112F">
        <w:rPr>
          <w:noProof/>
        </w:rPr>
        <w:t xml:space="preserve"> </w:t>
      </w:r>
      <w:r w:rsidRPr="008F112F">
        <w:rPr>
          <w:b/>
          <w:noProof/>
        </w:rPr>
        <w:t>300</w:t>
      </w:r>
      <w:r w:rsidRPr="008F112F">
        <w:rPr>
          <w:noProof/>
        </w:rPr>
        <w:t>, 176-181.</w:t>
      </w:r>
      <w:bookmarkEnd w:id="958"/>
    </w:p>
    <w:p w14:paraId="0E98E5FA" w14:textId="77777777" w:rsidR="008F112F" w:rsidRPr="008F112F" w:rsidRDefault="008F112F" w:rsidP="008F112F">
      <w:pPr>
        <w:pStyle w:val="EndNoteBibliography"/>
        <w:rPr>
          <w:noProof/>
        </w:rPr>
      </w:pPr>
      <w:bookmarkStart w:id="959" w:name="_ENREF_12"/>
      <w:r w:rsidRPr="008F112F">
        <w:rPr>
          <w:noProof/>
        </w:rPr>
        <w:t xml:space="preserve">Sargent, J., Bell, G., McEvoy, L., Tocher, D. &amp; Estevez, A. (1999). Recent developments in the essential fatty acid nutrition of fish. </w:t>
      </w:r>
      <w:r w:rsidRPr="008F112F">
        <w:rPr>
          <w:i/>
          <w:noProof/>
        </w:rPr>
        <w:t>Aquaculture</w:t>
      </w:r>
      <w:r w:rsidRPr="008F112F">
        <w:rPr>
          <w:noProof/>
        </w:rPr>
        <w:t xml:space="preserve"> </w:t>
      </w:r>
      <w:r w:rsidRPr="008F112F">
        <w:rPr>
          <w:b/>
          <w:noProof/>
        </w:rPr>
        <w:t>177</w:t>
      </w:r>
      <w:r w:rsidRPr="008F112F">
        <w:rPr>
          <w:noProof/>
        </w:rPr>
        <w:t>, 191-199.</w:t>
      </w:r>
      <w:bookmarkEnd w:id="959"/>
    </w:p>
    <w:p w14:paraId="1ABB5EF8" w14:textId="77777777" w:rsidR="008F112F" w:rsidRPr="008F112F" w:rsidRDefault="008F112F" w:rsidP="008F112F">
      <w:pPr>
        <w:pStyle w:val="EndNoteBibliography"/>
        <w:rPr>
          <w:noProof/>
        </w:rPr>
      </w:pPr>
      <w:bookmarkStart w:id="960" w:name="_ENREF_13"/>
      <w:r w:rsidRPr="008F112F">
        <w:rPr>
          <w:noProof/>
        </w:rPr>
        <w:t xml:space="preserve">Tocher, D. R. (2003). Metabolism and functions of lipids and fatty acids in teleost fish. </w:t>
      </w:r>
      <w:r w:rsidRPr="008F112F">
        <w:rPr>
          <w:i/>
          <w:noProof/>
        </w:rPr>
        <w:t>Reviews in Fisheries Science</w:t>
      </w:r>
      <w:r w:rsidRPr="008F112F">
        <w:rPr>
          <w:noProof/>
        </w:rPr>
        <w:t xml:space="preserve"> </w:t>
      </w:r>
      <w:r w:rsidRPr="008F112F">
        <w:rPr>
          <w:b/>
          <w:noProof/>
        </w:rPr>
        <w:t>11</w:t>
      </w:r>
      <w:r w:rsidRPr="008F112F">
        <w:rPr>
          <w:noProof/>
        </w:rPr>
        <w:t>, 107-184.</w:t>
      </w:r>
      <w:bookmarkEnd w:id="960"/>
    </w:p>
    <w:p w14:paraId="21371DF2" w14:textId="77777777" w:rsidR="008F112F" w:rsidRPr="008F112F" w:rsidRDefault="008F112F" w:rsidP="008F112F">
      <w:pPr>
        <w:pStyle w:val="EndNoteBibliography"/>
        <w:rPr>
          <w:noProof/>
        </w:rPr>
      </w:pPr>
      <w:bookmarkStart w:id="961" w:name="_ENREF_14"/>
      <w:r w:rsidRPr="008F112F">
        <w:rPr>
          <w:noProof/>
        </w:rPr>
        <w:t xml:space="preserve">Tocher, D. R. (2010). Fatty acid requirements in ontogeny of marine and freshwater fish. </w:t>
      </w:r>
      <w:r w:rsidRPr="008F112F">
        <w:rPr>
          <w:i/>
          <w:noProof/>
        </w:rPr>
        <w:t>Aquaculture Research</w:t>
      </w:r>
      <w:r w:rsidRPr="008F112F">
        <w:rPr>
          <w:noProof/>
        </w:rPr>
        <w:t xml:space="preserve"> </w:t>
      </w:r>
      <w:r w:rsidRPr="008F112F">
        <w:rPr>
          <w:b/>
          <w:noProof/>
        </w:rPr>
        <w:t>41</w:t>
      </w:r>
      <w:r w:rsidRPr="008F112F">
        <w:rPr>
          <w:noProof/>
        </w:rPr>
        <w:t>, 717-732.</w:t>
      </w:r>
      <w:bookmarkEnd w:id="961"/>
    </w:p>
    <w:p w14:paraId="5A849C30" w14:textId="77777777" w:rsidR="0079318D" w:rsidRDefault="008F112F" w:rsidP="008F112F">
      <w:pPr>
        <w:pStyle w:val="EndNoteBibliography"/>
        <w:rPr>
          <w:noProof/>
        </w:rPr>
      </w:pPr>
      <w:bookmarkStart w:id="962" w:name="_ENREF_15"/>
      <w:r w:rsidRPr="008F112F">
        <w:rPr>
          <w:noProof/>
        </w:rPr>
        <w:t xml:space="preserve">Wagner, G., Balfry, S., Higgs, D., Lall, S. &amp; Farrell, A. (2004). Dietary fatty acid composition affects the repeat swimming performance of Atlantic salmon in seawater. </w:t>
      </w:r>
      <w:r w:rsidRPr="008F112F">
        <w:rPr>
          <w:i/>
          <w:noProof/>
        </w:rPr>
        <w:t>Comparative Biochemistry and Physiology Part A: Molecular &amp; Integrative Physiology</w:t>
      </w:r>
      <w:r w:rsidRPr="008F112F">
        <w:rPr>
          <w:noProof/>
        </w:rPr>
        <w:t xml:space="preserve"> </w:t>
      </w:r>
      <w:r w:rsidRPr="008F112F">
        <w:rPr>
          <w:b/>
          <w:noProof/>
        </w:rPr>
        <w:t>137</w:t>
      </w:r>
      <w:r w:rsidRPr="008F112F">
        <w:rPr>
          <w:noProof/>
        </w:rPr>
        <w:t>, 567-576.</w:t>
      </w:r>
      <w:bookmarkEnd w:id="962"/>
    </w:p>
    <w:p w14:paraId="2C68BE06" w14:textId="77777777" w:rsidR="0079318D" w:rsidRDefault="0079318D" w:rsidP="008F112F">
      <w:pPr>
        <w:pStyle w:val="EndNoteBibliography"/>
        <w:rPr>
          <w:noProof/>
        </w:rPr>
      </w:pPr>
    </w:p>
    <w:p w14:paraId="494EA4D3" w14:textId="77777777" w:rsidR="0079318D" w:rsidRDefault="0079318D" w:rsidP="008F112F">
      <w:pPr>
        <w:pStyle w:val="EndNoteBibliography"/>
        <w:rPr>
          <w:noProof/>
        </w:rPr>
      </w:pPr>
    </w:p>
    <w:p w14:paraId="691618C7" w14:textId="77777777" w:rsidR="008F112F" w:rsidRPr="008F112F" w:rsidRDefault="0079318D" w:rsidP="008F112F">
      <w:pPr>
        <w:pStyle w:val="EndNoteBibliography"/>
        <w:rPr>
          <w:noProof/>
        </w:rPr>
      </w:pPr>
      <w:r>
        <w:rPr>
          <w:noProof/>
        </w:rPr>
        <w:br/>
      </w:r>
    </w:p>
    <w:p w14:paraId="0FC17A3D" w14:textId="77777777" w:rsidR="00777F6D" w:rsidRDefault="00446AA7" w:rsidP="008E3640">
      <w:r>
        <w:fldChar w:fldCharType="end"/>
      </w:r>
    </w:p>
    <w:p w14:paraId="1245EEA9" w14:textId="77777777" w:rsidR="00FB301D" w:rsidRDefault="00FB301D">
      <w:pPr>
        <w:suppressAutoHyphens w:val="0"/>
        <w:rPr>
          <w:ins w:id="963" w:author="Stockwell" w:date="2017-01-23T13:19:00Z"/>
        </w:rPr>
      </w:pPr>
      <w:ins w:id="964" w:author="Stockwell" w:date="2017-01-23T13:19:00Z">
        <w:r>
          <w:br w:type="page"/>
        </w:r>
      </w:ins>
    </w:p>
    <w:p w14:paraId="69505038" w14:textId="32B98592" w:rsidR="008E3640" w:rsidRDefault="00B47DE5" w:rsidP="009678FD">
      <w:pPr>
        <w:spacing w:line="480" w:lineRule="auto"/>
        <w:rPr>
          <w:ins w:id="965" w:author="Stockwell" w:date="2017-01-25T12:53:00Z"/>
        </w:rPr>
      </w:pPr>
      <w:r>
        <w:t>Table I.</w:t>
      </w:r>
      <w:r w:rsidR="005A6D1D">
        <w:t xml:space="preserve"> </w:t>
      </w:r>
      <w:commentRangeStart w:id="966"/>
      <w:r w:rsidR="005A6D1D">
        <w:t>Percent fatty acid composition of diets used in experiment.</w:t>
      </w:r>
      <w:commentRangeEnd w:id="966"/>
      <w:r w:rsidR="009678FD">
        <w:rPr>
          <w:rStyle w:val="CommentReference"/>
        </w:rPr>
        <w:commentReference w:id="966"/>
      </w:r>
    </w:p>
    <w:p w14:paraId="4DF7C1C6" w14:textId="77777777" w:rsidR="009678FD" w:rsidRDefault="009678FD" w:rsidP="009678FD">
      <w:pPr>
        <w:spacing w:line="480" w:lineRule="auto"/>
        <w:rPr>
          <w:ins w:id="967" w:author="Stockwell" w:date="2017-01-25T12:53:00Z"/>
        </w:rPr>
      </w:pPr>
    </w:p>
    <w:p w14:paraId="03D00E83" w14:textId="365FCFA5" w:rsidR="009678FD" w:rsidRDefault="009678FD" w:rsidP="009678FD">
      <w:pPr>
        <w:suppressAutoHyphens w:val="0"/>
        <w:spacing w:line="480" w:lineRule="auto"/>
        <w:rPr>
          <w:ins w:id="968" w:author="Stockwell" w:date="2017-01-25T15:02:00Z"/>
        </w:rPr>
      </w:pPr>
      <w:ins w:id="969" w:author="Stockwell" w:date="2017-01-25T12:53:00Z">
        <w:r>
          <w:br w:type="page"/>
        </w:r>
      </w:ins>
    </w:p>
    <w:p w14:paraId="4E90035E" w14:textId="28C83B57" w:rsidR="00952088" w:rsidRDefault="00952088" w:rsidP="00952088">
      <w:pPr>
        <w:spacing w:line="480" w:lineRule="auto"/>
        <w:rPr>
          <w:ins w:id="970" w:author="Stockwell" w:date="2017-01-25T15:02:00Z"/>
        </w:rPr>
      </w:pPr>
      <w:r>
        <w:rPr>
          <w:noProof/>
          <w:lang w:eastAsia="en-US" w:bidi="ar-SA"/>
        </w:rPr>
        <w:drawing>
          <wp:anchor distT="0" distB="0" distL="114300" distR="114300" simplePos="0" relativeHeight="251670528" behindDoc="0" locked="0" layoutInCell="1" allowOverlap="1" wp14:anchorId="39C719D4" wp14:editId="2E71C7D3">
            <wp:simplePos x="0" y="0"/>
            <wp:positionH relativeFrom="column">
              <wp:posOffset>-63500</wp:posOffset>
            </wp:positionH>
            <wp:positionV relativeFrom="paragraph">
              <wp:posOffset>805815</wp:posOffset>
            </wp:positionV>
            <wp:extent cx="3882390" cy="6977380"/>
            <wp:effectExtent l="0" t="0" r="381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882390" cy="69773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commentRangeStart w:id="971"/>
      <w:ins w:id="972" w:author="Stockwell" w:date="2017-01-25T15:02:00Z">
        <w:r>
          <w:t>Table II. Fatty acid % composition of all fish by diet (coconut oil (CO) or cod oil (FO)) and sex.</w:t>
        </w:r>
        <w:commentRangeEnd w:id="971"/>
        <w:r>
          <w:rPr>
            <w:rStyle w:val="CommentReference"/>
          </w:rPr>
          <w:commentReference w:id="971"/>
        </w:r>
      </w:ins>
    </w:p>
    <w:p w14:paraId="5395003C" w14:textId="5EC552BF" w:rsidR="00952088" w:rsidRDefault="00952088">
      <w:pPr>
        <w:suppressAutoHyphens w:val="0"/>
        <w:rPr>
          <w:ins w:id="973" w:author="Stockwell" w:date="2017-01-25T15:03:00Z"/>
        </w:rPr>
      </w:pPr>
      <w:ins w:id="974" w:author="Stockwell" w:date="2017-01-25T15:03:00Z">
        <w:r>
          <w:br w:type="page"/>
        </w:r>
      </w:ins>
    </w:p>
    <w:p w14:paraId="530458E1" w14:textId="552E0F74" w:rsidR="00952088" w:rsidRDefault="00952088" w:rsidP="009678FD">
      <w:pPr>
        <w:suppressAutoHyphens w:val="0"/>
        <w:spacing w:line="480" w:lineRule="auto"/>
        <w:rPr>
          <w:ins w:id="975" w:author="Stockwell" w:date="2017-01-25T15:03:00Z"/>
        </w:rPr>
      </w:pPr>
      <w:ins w:id="976" w:author="Stockwell" w:date="2017-01-25T15:03:00Z">
        <w:r>
          <w:t>Table 3.</w:t>
        </w:r>
      </w:ins>
    </w:p>
    <w:tbl>
      <w:tblPr>
        <w:tblW w:w="7470" w:type="dxa"/>
        <w:tblLayout w:type="fixed"/>
        <w:tblLook w:val="04A0" w:firstRow="1" w:lastRow="0" w:firstColumn="1" w:lastColumn="0" w:noHBand="0" w:noVBand="1"/>
        <w:tblPrChange w:id="977" w:author="Stockwell" w:date="2017-01-25T15:04:00Z">
          <w:tblPr>
            <w:tblW w:w="7370" w:type="dxa"/>
            <w:tblLayout w:type="fixed"/>
            <w:tblLook w:val="04A0" w:firstRow="1" w:lastRow="0" w:firstColumn="1" w:lastColumn="0" w:noHBand="0" w:noVBand="1"/>
          </w:tblPr>
        </w:tblPrChange>
      </w:tblPr>
      <w:tblGrid>
        <w:gridCol w:w="2250"/>
        <w:gridCol w:w="900"/>
        <w:gridCol w:w="810"/>
        <w:gridCol w:w="810"/>
        <w:gridCol w:w="1440"/>
        <w:gridCol w:w="1260"/>
        <w:tblGridChange w:id="978">
          <w:tblGrid>
            <w:gridCol w:w="2250"/>
            <w:gridCol w:w="900"/>
            <w:gridCol w:w="810"/>
            <w:gridCol w:w="810"/>
            <w:gridCol w:w="1440"/>
            <w:gridCol w:w="1160"/>
          </w:tblGrid>
        </w:tblGridChange>
      </w:tblGrid>
      <w:tr w:rsidR="00952088" w:rsidRPr="00952088" w14:paraId="31EA82D8" w14:textId="77777777" w:rsidTr="00952088">
        <w:trPr>
          <w:trHeight w:val="320"/>
          <w:ins w:id="979" w:author="Stockwell" w:date="2017-01-25T15:04:00Z"/>
          <w:trPrChange w:id="980" w:author="Stockwell" w:date="2017-01-25T15:04:00Z">
            <w:trPr>
              <w:trHeight w:val="320"/>
            </w:trPr>
          </w:trPrChange>
        </w:trPr>
        <w:tc>
          <w:tcPr>
            <w:tcW w:w="2250" w:type="dxa"/>
            <w:tcBorders>
              <w:top w:val="nil"/>
              <w:left w:val="nil"/>
              <w:bottom w:val="single" w:sz="4" w:space="0" w:color="auto"/>
              <w:right w:val="nil"/>
            </w:tcBorders>
            <w:shd w:val="clear" w:color="auto" w:fill="auto"/>
            <w:noWrap/>
            <w:vAlign w:val="bottom"/>
            <w:hideMark/>
            <w:tcPrChange w:id="981" w:author="Stockwell" w:date="2017-01-25T15:04:00Z">
              <w:tcPr>
                <w:tcW w:w="2250" w:type="dxa"/>
                <w:tcBorders>
                  <w:top w:val="nil"/>
                  <w:left w:val="nil"/>
                  <w:bottom w:val="single" w:sz="4" w:space="0" w:color="auto"/>
                  <w:right w:val="nil"/>
                </w:tcBorders>
                <w:shd w:val="clear" w:color="auto" w:fill="auto"/>
                <w:noWrap/>
                <w:vAlign w:val="bottom"/>
                <w:hideMark/>
              </w:tcPr>
            </w:tcPrChange>
          </w:tcPr>
          <w:p w14:paraId="4F7A35B0" w14:textId="77777777" w:rsidR="00952088" w:rsidRPr="00952088" w:rsidRDefault="00952088" w:rsidP="00952088">
            <w:pPr>
              <w:suppressAutoHyphens w:val="0"/>
              <w:rPr>
                <w:ins w:id="982" w:author="Stockwell" w:date="2017-01-25T15:04:00Z"/>
                <w:rFonts w:eastAsia="Times New Roman"/>
                <w:lang w:eastAsia="en-US" w:bidi="ar-SA"/>
              </w:rPr>
            </w:pPr>
            <w:ins w:id="983" w:author="Stockwell" w:date="2017-01-25T15:04:00Z">
              <w:r w:rsidRPr="00952088">
                <w:rPr>
                  <w:rFonts w:eastAsia="Times New Roman"/>
                  <w:lang w:eastAsia="en-US" w:bidi="ar-SA"/>
                </w:rPr>
                <w:t> </w:t>
              </w:r>
            </w:ins>
          </w:p>
        </w:tc>
        <w:tc>
          <w:tcPr>
            <w:tcW w:w="900" w:type="dxa"/>
            <w:tcBorders>
              <w:top w:val="nil"/>
              <w:left w:val="nil"/>
              <w:bottom w:val="single" w:sz="4" w:space="0" w:color="auto"/>
              <w:right w:val="nil"/>
            </w:tcBorders>
            <w:shd w:val="clear" w:color="auto" w:fill="auto"/>
            <w:noWrap/>
            <w:vAlign w:val="bottom"/>
            <w:hideMark/>
            <w:tcPrChange w:id="984" w:author="Stockwell" w:date="2017-01-25T15:04:00Z">
              <w:tcPr>
                <w:tcW w:w="900" w:type="dxa"/>
                <w:tcBorders>
                  <w:top w:val="nil"/>
                  <w:left w:val="nil"/>
                  <w:bottom w:val="single" w:sz="4" w:space="0" w:color="auto"/>
                  <w:right w:val="nil"/>
                </w:tcBorders>
                <w:shd w:val="clear" w:color="auto" w:fill="auto"/>
                <w:noWrap/>
                <w:vAlign w:val="bottom"/>
                <w:hideMark/>
              </w:tcPr>
            </w:tcPrChange>
          </w:tcPr>
          <w:p w14:paraId="1E6A8232" w14:textId="77777777" w:rsidR="00952088" w:rsidRPr="00952088" w:rsidRDefault="00952088" w:rsidP="00952088">
            <w:pPr>
              <w:suppressAutoHyphens w:val="0"/>
              <w:jc w:val="center"/>
              <w:rPr>
                <w:ins w:id="985" w:author="Stockwell" w:date="2017-01-25T15:04:00Z"/>
                <w:rFonts w:eastAsia="Times New Roman"/>
                <w:lang w:eastAsia="en-US" w:bidi="ar-SA"/>
              </w:rPr>
            </w:pPr>
            <w:ins w:id="986" w:author="Stockwell" w:date="2017-01-25T15:04:00Z">
              <w:r w:rsidRPr="00952088">
                <w:rPr>
                  <w:rFonts w:eastAsia="Times New Roman"/>
                  <w:lang w:eastAsia="en-US" w:bidi="ar-SA"/>
                </w:rPr>
                <w:t>Diet</w:t>
              </w:r>
            </w:ins>
          </w:p>
        </w:tc>
        <w:tc>
          <w:tcPr>
            <w:tcW w:w="810" w:type="dxa"/>
            <w:tcBorders>
              <w:top w:val="nil"/>
              <w:left w:val="nil"/>
              <w:bottom w:val="single" w:sz="4" w:space="0" w:color="auto"/>
              <w:right w:val="nil"/>
            </w:tcBorders>
            <w:shd w:val="clear" w:color="auto" w:fill="auto"/>
            <w:noWrap/>
            <w:vAlign w:val="bottom"/>
            <w:hideMark/>
            <w:tcPrChange w:id="987" w:author="Stockwell" w:date="2017-01-25T15:04:00Z">
              <w:tcPr>
                <w:tcW w:w="810" w:type="dxa"/>
                <w:tcBorders>
                  <w:top w:val="nil"/>
                  <w:left w:val="nil"/>
                  <w:bottom w:val="single" w:sz="4" w:space="0" w:color="auto"/>
                  <w:right w:val="nil"/>
                </w:tcBorders>
                <w:shd w:val="clear" w:color="auto" w:fill="auto"/>
                <w:noWrap/>
                <w:vAlign w:val="bottom"/>
                <w:hideMark/>
              </w:tcPr>
            </w:tcPrChange>
          </w:tcPr>
          <w:p w14:paraId="77118929" w14:textId="77777777" w:rsidR="00952088" w:rsidRPr="00952088" w:rsidRDefault="00952088" w:rsidP="00952088">
            <w:pPr>
              <w:suppressAutoHyphens w:val="0"/>
              <w:jc w:val="center"/>
              <w:rPr>
                <w:ins w:id="988" w:author="Stockwell" w:date="2017-01-25T15:04:00Z"/>
                <w:rFonts w:eastAsia="Times New Roman"/>
                <w:lang w:eastAsia="en-US" w:bidi="ar-SA"/>
              </w:rPr>
            </w:pPr>
            <w:ins w:id="989" w:author="Stockwell" w:date="2017-01-25T15:04:00Z">
              <w:r w:rsidRPr="00952088">
                <w:rPr>
                  <w:rFonts w:eastAsia="Times New Roman"/>
                  <w:lang w:eastAsia="en-US" w:bidi="ar-SA"/>
                </w:rPr>
                <w:t>Time</w:t>
              </w:r>
            </w:ins>
          </w:p>
        </w:tc>
        <w:tc>
          <w:tcPr>
            <w:tcW w:w="810" w:type="dxa"/>
            <w:tcBorders>
              <w:top w:val="nil"/>
              <w:left w:val="nil"/>
              <w:bottom w:val="single" w:sz="4" w:space="0" w:color="auto"/>
              <w:right w:val="nil"/>
            </w:tcBorders>
            <w:shd w:val="clear" w:color="auto" w:fill="auto"/>
            <w:noWrap/>
            <w:vAlign w:val="bottom"/>
            <w:hideMark/>
            <w:tcPrChange w:id="990" w:author="Stockwell" w:date="2017-01-25T15:04:00Z">
              <w:tcPr>
                <w:tcW w:w="810" w:type="dxa"/>
                <w:tcBorders>
                  <w:top w:val="nil"/>
                  <w:left w:val="nil"/>
                  <w:bottom w:val="single" w:sz="4" w:space="0" w:color="auto"/>
                  <w:right w:val="nil"/>
                </w:tcBorders>
                <w:shd w:val="clear" w:color="auto" w:fill="auto"/>
                <w:noWrap/>
                <w:vAlign w:val="bottom"/>
                <w:hideMark/>
              </w:tcPr>
            </w:tcPrChange>
          </w:tcPr>
          <w:p w14:paraId="76C7D14B" w14:textId="77777777" w:rsidR="00952088" w:rsidRPr="00952088" w:rsidRDefault="00952088" w:rsidP="00952088">
            <w:pPr>
              <w:suppressAutoHyphens w:val="0"/>
              <w:jc w:val="center"/>
              <w:rPr>
                <w:ins w:id="991" w:author="Stockwell" w:date="2017-01-25T15:04:00Z"/>
                <w:rFonts w:eastAsia="Times New Roman"/>
                <w:lang w:eastAsia="en-US" w:bidi="ar-SA"/>
              </w:rPr>
            </w:pPr>
            <w:ins w:id="992" w:author="Stockwell" w:date="2017-01-25T15:04:00Z">
              <w:r w:rsidRPr="00952088">
                <w:rPr>
                  <w:rFonts w:eastAsia="Times New Roman"/>
                  <w:lang w:eastAsia="en-US" w:bidi="ar-SA"/>
                </w:rPr>
                <w:t>Sex</w:t>
              </w:r>
            </w:ins>
          </w:p>
        </w:tc>
        <w:tc>
          <w:tcPr>
            <w:tcW w:w="1440" w:type="dxa"/>
            <w:tcBorders>
              <w:top w:val="nil"/>
              <w:left w:val="nil"/>
              <w:bottom w:val="single" w:sz="4" w:space="0" w:color="auto"/>
              <w:right w:val="nil"/>
            </w:tcBorders>
            <w:shd w:val="clear" w:color="auto" w:fill="auto"/>
            <w:noWrap/>
            <w:vAlign w:val="bottom"/>
            <w:hideMark/>
            <w:tcPrChange w:id="993" w:author="Stockwell" w:date="2017-01-25T15:04:00Z">
              <w:tcPr>
                <w:tcW w:w="1440" w:type="dxa"/>
                <w:tcBorders>
                  <w:top w:val="nil"/>
                  <w:left w:val="nil"/>
                  <w:bottom w:val="single" w:sz="4" w:space="0" w:color="auto"/>
                  <w:right w:val="nil"/>
                </w:tcBorders>
                <w:shd w:val="clear" w:color="auto" w:fill="auto"/>
                <w:noWrap/>
                <w:vAlign w:val="bottom"/>
                <w:hideMark/>
              </w:tcPr>
            </w:tcPrChange>
          </w:tcPr>
          <w:p w14:paraId="6AB51D8F" w14:textId="77777777" w:rsidR="00952088" w:rsidRPr="00952088" w:rsidRDefault="00952088" w:rsidP="00952088">
            <w:pPr>
              <w:suppressAutoHyphens w:val="0"/>
              <w:jc w:val="center"/>
              <w:rPr>
                <w:ins w:id="994" w:author="Stockwell" w:date="2017-01-25T15:04:00Z"/>
                <w:rFonts w:eastAsia="Times New Roman"/>
                <w:lang w:eastAsia="en-US" w:bidi="ar-SA"/>
              </w:rPr>
            </w:pPr>
            <w:ins w:id="995" w:author="Stockwell" w:date="2017-01-25T15:04:00Z">
              <w:r w:rsidRPr="00952088">
                <w:rPr>
                  <w:rFonts w:eastAsia="Times New Roman"/>
                  <w:lang w:eastAsia="en-US" w:bidi="ar-SA"/>
                </w:rPr>
                <w:t>Diet x Time</w:t>
              </w:r>
            </w:ins>
          </w:p>
        </w:tc>
        <w:tc>
          <w:tcPr>
            <w:tcW w:w="1260" w:type="dxa"/>
            <w:tcBorders>
              <w:top w:val="nil"/>
              <w:left w:val="nil"/>
              <w:bottom w:val="single" w:sz="4" w:space="0" w:color="auto"/>
              <w:right w:val="nil"/>
            </w:tcBorders>
            <w:shd w:val="clear" w:color="auto" w:fill="auto"/>
            <w:noWrap/>
            <w:vAlign w:val="bottom"/>
            <w:hideMark/>
            <w:tcPrChange w:id="996" w:author="Stockwell" w:date="2017-01-25T15:04:00Z">
              <w:tcPr>
                <w:tcW w:w="1160" w:type="dxa"/>
                <w:tcBorders>
                  <w:top w:val="nil"/>
                  <w:left w:val="nil"/>
                  <w:bottom w:val="single" w:sz="4" w:space="0" w:color="auto"/>
                  <w:right w:val="nil"/>
                </w:tcBorders>
                <w:shd w:val="clear" w:color="auto" w:fill="auto"/>
                <w:noWrap/>
                <w:vAlign w:val="bottom"/>
                <w:hideMark/>
              </w:tcPr>
            </w:tcPrChange>
          </w:tcPr>
          <w:p w14:paraId="413BE5C5" w14:textId="77777777" w:rsidR="00952088" w:rsidRPr="00952088" w:rsidRDefault="00952088" w:rsidP="00952088">
            <w:pPr>
              <w:suppressAutoHyphens w:val="0"/>
              <w:jc w:val="center"/>
              <w:rPr>
                <w:ins w:id="997" w:author="Stockwell" w:date="2017-01-25T15:04:00Z"/>
                <w:rFonts w:eastAsia="Times New Roman"/>
                <w:lang w:eastAsia="en-US" w:bidi="ar-SA"/>
              </w:rPr>
            </w:pPr>
            <w:ins w:id="998" w:author="Stockwell" w:date="2017-01-25T15:04:00Z">
              <w:r w:rsidRPr="00952088">
                <w:rPr>
                  <w:rFonts w:eastAsia="Times New Roman"/>
                  <w:lang w:eastAsia="en-US" w:bidi="ar-SA"/>
                </w:rPr>
                <w:t>Diet x Sex</w:t>
              </w:r>
            </w:ins>
          </w:p>
        </w:tc>
      </w:tr>
      <w:tr w:rsidR="00952088" w:rsidRPr="00952088" w14:paraId="3DE15913" w14:textId="77777777" w:rsidTr="00952088">
        <w:trPr>
          <w:trHeight w:val="320"/>
          <w:ins w:id="999" w:author="Stockwell" w:date="2017-01-25T15:04:00Z"/>
          <w:trPrChange w:id="1000"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01" w:author="Stockwell" w:date="2017-01-25T15:04:00Z">
              <w:tcPr>
                <w:tcW w:w="2250" w:type="dxa"/>
                <w:tcBorders>
                  <w:top w:val="nil"/>
                  <w:left w:val="nil"/>
                  <w:bottom w:val="nil"/>
                  <w:right w:val="nil"/>
                </w:tcBorders>
                <w:shd w:val="clear" w:color="auto" w:fill="auto"/>
                <w:noWrap/>
                <w:vAlign w:val="bottom"/>
                <w:hideMark/>
              </w:tcPr>
            </w:tcPrChange>
          </w:tcPr>
          <w:p w14:paraId="0CAA6EDD" w14:textId="77777777" w:rsidR="00952088" w:rsidRPr="00952088" w:rsidRDefault="00952088" w:rsidP="00952088">
            <w:pPr>
              <w:suppressAutoHyphens w:val="0"/>
              <w:rPr>
                <w:ins w:id="1002" w:author="Stockwell" w:date="2017-01-25T15:04:00Z"/>
                <w:rFonts w:eastAsia="Times New Roman"/>
                <w:lang w:eastAsia="en-US" w:bidi="ar-SA"/>
              </w:rPr>
            </w:pPr>
            <w:ins w:id="1003" w:author="Stockwell" w:date="2017-01-25T15:04:00Z">
              <w:r w:rsidRPr="00952088">
                <w:rPr>
                  <w:rFonts w:eastAsia="Times New Roman"/>
                  <w:lang w:eastAsia="en-US" w:bidi="ar-SA"/>
                </w:rPr>
                <w:t>ΣSaturated</w:t>
              </w:r>
            </w:ins>
          </w:p>
        </w:tc>
        <w:tc>
          <w:tcPr>
            <w:tcW w:w="900" w:type="dxa"/>
            <w:tcBorders>
              <w:top w:val="nil"/>
              <w:left w:val="nil"/>
              <w:bottom w:val="nil"/>
              <w:right w:val="nil"/>
            </w:tcBorders>
            <w:shd w:val="clear" w:color="auto" w:fill="auto"/>
            <w:noWrap/>
            <w:vAlign w:val="bottom"/>
            <w:hideMark/>
            <w:tcPrChange w:id="1004" w:author="Stockwell" w:date="2017-01-25T15:04:00Z">
              <w:tcPr>
                <w:tcW w:w="900" w:type="dxa"/>
                <w:tcBorders>
                  <w:top w:val="nil"/>
                  <w:left w:val="nil"/>
                  <w:bottom w:val="nil"/>
                  <w:right w:val="nil"/>
                </w:tcBorders>
                <w:shd w:val="clear" w:color="auto" w:fill="auto"/>
                <w:noWrap/>
                <w:vAlign w:val="bottom"/>
                <w:hideMark/>
              </w:tcPr>
            </w:tcPrChange>
          </w:tcPr>
          <w:p w14:paraId="016BD853" w14:textId="77777777" w:rsidR="00952088" w:rsidRPr="00952088" w:rsidRDefault="00952088" w:rsidP="00952088">
            <w:pPr>
              <w:suppressAutoHyphens w:val="0"/>
              <w:jc w:val="center"/>
              <w:rPr>
                <w:ins w:id="1005" w:author="Stockwell" w:date="2017-01-25T15:04:00Z"/>
                <w:rFonts w:eastAsia="Times New Roman"/>
                <w:lang w:eastAsia="en-US" w:bidi="ar-SA"/>
              </w:rPr>
            </w:pPr>
            <w:ins w:id="1006"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007" w:author="Stockwell" w:date="2017-01-25T15:04:00Z">
              <w:tcPr>
                <w:tcW w:w="810" w:type="dxa"/>
                <w:tcBorders>
                  <w:top w:val="nil"/>
                  <w:left w:val="nil"/>
                  <w:bottom w:val="nil"/>
                  <w:right w:val="nil"/>
                </w:tcBorders>
                <w:shd w:val="clear" w:color="auto" w:fill="auto"/>
                <w:noWrap/>
                <w:vAlign w:val="bottom"/>
                <w:hideMark/>
              </w:tcPr>
            </w:tcPrChange>
          </w:tcPr>
          <w:p w14:paraId="215698EF" w14:textId="77777777" w:rsidR="00952088" w:rsidRPr="00952088" w:rsidRDefault="00952088" w:rsidP="00952088">
            <w:pPr>
              <w:suppressAutoHyphens w:val="0"/>
              <w:jc w:val="center"/>
              <w:rPr>
                <w:ins w:id="1008"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09" w:author="Stockwell" w:date="2017-01-25T15:04:00Z">
              <w:tcPr>
                <w:tcW w:w="810" w:type="dxa"/>
                <w:tcBorders>
                  <w:top w:val="nil"/>
                  <w:left w:val="nil"/>
                  <w:bottom w:val="nil"/>
                  <w:right w:val="nil"/>
                </w:tcBorders>
                <w:shd w:val="clear" w:color="auto" w:fill="auto"/>
                <w:noWrap/>
                <w:vAlign w:val="bottom"/>
                <w:hideMark/>
              </w:tcPr>
            </w:tcPrChange>
          </w:tcPr>
          <w:p w14:paraId="1235C5D2" w14:textId="77777777" w:rsidR="00952088" w:rsidRPr="00952088" w:rsidRDefault="00952088" w:rsidP="00952088">
            <w:pPr>
              <w:suppressAutoHyphens w:val="0"/>
              <w:jc w:val="center"/>
              <w:rPr>
                <w:ins w:id="1010"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11" w:author="Stockwell" w:date="2017-01-25T15:04:00Z">
              <w:tcPr>
                <w:tcW w:w="1440" w:type="dxa"/>
                <w:tcBorders>
                  <w:top w:val="nil"/>
                  <w:left w:val="nil"/>
                  <w:bottom w:val="nil"/>
                  <w:right w:val="nil"/>
                </w:tcBorders>
                <w:shd w:val="clear" w:color="auto" w:fill="auto"/>
                <w:noWrap/>
                <w:vAlign w:val="bottom"/>
                <w:hideMark/>
              </w:tcPr>
            </w:tcPrChange>
          </w:tcPr>
          <w:p w14:paraId="33F2C2B9" w14:textId="77777777" w:rsidR="00952088" w:rsidRPr="00952088" w:rsidRDefault="00952088" w:rsidP="00952088">
            <w:pPr>
              <w:suppressAutoHyphens w:val="0"/>
              <w:jc w:val="center"/>
              <w:rPr>
                <w:ins w:id="1012" w:author="Stockwell" w:date="2017-01-25T15:04:00Z"/>
                <w:rFonts w:eastAsia="Times New Roman"/>
                <w:lang w:eastAsia="en-US" w:bidi="ar-SA"/>
              </w:rPr>
            </w:pPr>
            <w:ins w:id="1013" w:author="Stockwell" w:date="2017-01-25T15:04:00Z">
              <w:r w:rsidRPr="00952088">
                <w:rPr>
                  <w:rFonts w:eastAsia="Times New Roman"/>
                  <w:lang w:eastAsia="en-US" w:bidi="ar-SA"/>
                </w:rPr>
                <w:t>X</w:t>
              </w:r>
            </w:ins>
          </w:p>
        </w:tc>
        <w:tc>
          <w:tcPr>
            <w:tcW w:w="1260" w:type="dxa"/>
            <w:tcBorders>
              <w:top w:val="nil"/>
              <w:left w:val="nil"/>
              <w:bottom w:val="nil"/>
              <w:right w:val="nil"/>
            </w:tcBorders>
            <w:shd w:val="clear" w:color="auto" w:fill="auto"/>
            <w:noWrap/>
            <w:vAlign w:val="bottom"/>
            <w:hideMark/>
            <w:tcPrChange w:id="1014" w:author="Stockwell" w:date="2017-01-25T15:04:00Z">
              <w:tcPr>
                <w:tcW w:w="1160" w:type="dxa"/>
                <w:tcBorders>
                  <w:top w:val="nil"/>
                  <w:left w:val="nil"/>
                  <w:bottom w:val="nil"/>
                  <w:right w:val="nil"/>
                </w:tcBorders>
                <w:shd w:val="clear" w:color="auto" w:fill="auto"/>
                <w:noWrap/>
                <w:vAlign w:val="bottom"/>
                <w:hideMark/>
              </w:tcPr>
            </w:tcPrChange>
          </w:tcPr>
          <w:p w14:paraId="03250299" w14:textId="77777777" w:rsidR="00952088" w:rsidRPr="00952088" w:rsidRDefault="00952088" w:rsidP="00952088">
            <w:pPr>
              <w:suppressAutoHyphens w:val="0"/>
              <w:jc w:val="center"/>
              <w:rPr>
                <w:ins w:id="1015" w:author="Stockwell" w:date="2017-01-25T15:04:00Z"/>
                <w:rFonts w:eastAsia="Times New Roman"/>
                <w:lang w:eastAsia="en-US" w:bidi="ar-SA"/>
              </w:rPr>
            </w:pPr>
          </w:p>
        </w:tc>
      </w:tr>
      <w:tr w:rsidR="00952088" w:rsidRPr="00952088" w14:paraId="105BBABE" w14:textId="77777777" w:rsidTr="00952088">
        <w:trPr>
          <w:trHeight w:val="320"/>
          <w:ins w:id="1016" w:author="Stockwell" w:date="2017-01-25T15:04:00Z"/>
          <w:trPrChange w:id="1017"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18" w:author="Stockwell" w:date="2017-01-25T15:04:00Z">
              <w:tcPr>
                <w:tcW w:w="2250" w:type="dxa"/>
                <w:tcBorders>
                  <w:top w:val="nil"/>
                  <w:left w:val="nil"/>
                  <w:bottom w:val="nil"/>
                  <w:right w:val="nil"/>
                </w:tcBorders>
                <w:shd w:val="clear" w:color="auto" w:fill="auto"/>
                <w:noWrap/>
                <w:vAlign w:val="bottom"/>
                <w:hideMark/>
              </w:tcPr>
            </w:tcPrChange>
          </w:tcPr>
          <w:p w14:paraId="0922F38E" w14:textId="77777777" w:rsidR="00952088" w:rsidRPr="00952088" w:rsidRDefault="00952088" w:rsidP="00952088">
            <w:pPr>
              <w:suppressAutoHyphens w:val="0"/>
              <w:rPr>
                <w:ins w:id="1019" w:author="Stockwell" w:date="2017-01-25T15:04:00Z"/>
                <w:rFonts w:eastAsia="Times New Roman"/>
                <w:lang w:eastAsia="en-US" w:bidi="ar-SA"/>
              </w:rPr>
            </w:pPr>
            <w:ins w:id="1020" w:author="Stockwell" w:date="2017-01-25T15:04:00Z">
              <w:r w:rsidRPr="00952088">
                <w:rPr>
                  <w:rFonts w:eastAsia="Times New Roman"/>
                  <w:lang w:eastAsia="en-US" w:bidi="ar-SA"/>
                </w:rPr>
                <w:t>ΣMonounsaturated</w:t>
              </w:r>
            </w:ins>
          </w:p>
        </w:tc>
        <w:tc>
          <w:tcPr>
            <w:tcW w:w="900" w:type="dxa"/>
            <w:tcBorders>
              <w:top w:val="nil"/>
              <w:left w:val="nil"/>
              <w:bottom w:val="nil"/>
              <w:right w:val="nil"/>
            </w:tcBorders>
            <w:shd w:val="clear" w:color="auto" w:fill="auto"/>
            <w:noWrap/>
            <w:vAlign w:val="bottom"/>
            <w:hideMark/>
            <w:tcPrChange w:id="1021" w:author="Stockwell" w:date="2017-01-25T15:04:00Z">
              <w:tcPr>
                <w:tcW w:w="900" w:type="dxa"/>
                <w:tcBorders>
                  <w:top w:val="nil"/>
                  <w:left w:val="nil"/>
                  <w:bottom w:val="nil"/>
                  <w:right w:val="nil"/>
                </w:tcBorders>
                <w:shd w:val="clear" w:color="auto" w:fill="auto"/>
                <w:noWrap/>
                <w:vAlign w:val="bottom"/>
                <w:hideMark/>
              </w:tcPr>
            </w:tcPrChange>
          </w:tcPr>
          <w:p w14:paraId="1CE63F84" w14:textId="77777777" w:rsidR="00952088" w:rsidRPr="00952088" w:rsidRDefault="00952088" w:rsidP="00952088">
            <w:pPr>
              <w:suppressAutoHyphens w:val="0"/>
              <w:jc w:val="center"/>
              <w:rPr>
                <w:ins w:id="1022" w:author="Stockwell" w:date="2017-01-25T15:04:00Z"/>
                <w:rFonts w:eastAsia="Times New Roman"/>
                <w:lang w:eastAsia="en-US" w:bidi="ar-SA"/>
              </w:rPr>
            </w:pPr>
            <w:ins w:id="1023"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024" w:author="Stockwell" w:date="2017-01-25T15:04:00Z">
              <w:tcPr>
                <w:tcW w:w="810" w:type="dxa"/>
                <w:tcBorders>
                  <w:top w:val="nil"/>
                  <w:left w:val="nil"/>
                  <w:bottom w:val="nil"/>
                  <w:right w:val="nil"/>
                </w:tcBorders>
                <w:shd w:val="clear" w:color="auto" w:fill="auto"/>
                <w:noWrap/>
                <w:vAlign w:val="bottom"/>
                <w:hideMark/>
              </w:tcPr>
            </w:tcPrChange>
          </w:tcPr>
          <w:p w14:paraId="481F75E2" w14:textId="77777777" w:rsidR="00952088" w:rsidRPr="00952088" w:rsidRDefault="00952088" w:rsidP="00952088">
            <w:pPr>
              <w:suppressAutoHyphens w:val="0"/>
              <w:jc w:val="center"/>
              <w:rPr>
                <w:ins w:id="1025"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26" w:author="Stockwell" w:date="2017-01-25T15:04:00Z">
              <w:tcPr>
                <w:tcW w:w="810" w:type="dxa"/>
                <w:tcBorders>
                  <w:top w:val="nil"/>
                  <w:left w:val="nil"/>
                  <w:bottom w:val="nil"/>
                  <w:right w:val="nil"/>
                </w:tcBorders>
                <w:shd w:val="clear" w:color="auto" w:fill="auto"/>
                <w:noWrap/>
                <w:vAlign w:val="bottom"/>
                <w:hideMark/>
              </w:tcPr>
            </w:tcPrChange>
          </w:tcPr>
          <w:p w14:paraId="79FA2B27" w14:textId="77777777" w:rsidR="00952088" w:rsidRPr="00952088" w:rsidRDefault="00952088" w:rsidP="00952088">
            <w:pPr>
              <w:suppressAutoHyphens w:val="0"/>
              <w:jc w:val="center"/>
              <w:rPr>
                <w:ins w:id="1027"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28" w:author="Stockwell" w:date="2017-01-25T15:04:00Z">
              <w:tcPr>
                <w:tcW w:w="1440" w:type="dxa"/>
                <w:tcBorders>
                  <w:top w:val="nil"/>
                  <w:left w:val="nil"/>
                  <w:bottom w:val="nil"/>
                  <w:right w:val="nil"/>
                </w:tcBorders>
                <w:shd w:val="clear" w:color="auto" w:fill="auto"/>
                <w:noWrap/>
                <w:vAlign w:val="bottom"/>
                <w:hideMark/>
              </w:tcPr>
            </w:tcPrChange>
          </w:tcPr>
          <w:p w14:paraId="0D565F06" w14:textId="77777777" w:rsidR="00952088" w:rsidRPr="00952088" w:rsidRDefault="00952088" w:rsidP="00952088">
            <w:pPr>
              <w:suppressAutoHyphens w:val="0"/>
              <w:jc w:val="center"/>
              <w:rPr>
                <w:ins w:id="1029"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030" w:author="Stockwell" w:date="2017-01-25T15:04:00Z">
              <w:tcPr>
                <w:tcW w:w="1160" w:type="dxa"/>
                <w:tcBorders>
                  <w:top w:val="nil"/>
                  <w:left w:val="nil"/>
                  <w:bottom w:val="nil"/>
                  <w:right w:val="nil"/>
                </w:tcBorders>
                <w:shd w:val="clear" w:color="auto" w:fill="auto"/>
                <w:noWrap/>
                <w:vAlign w:val="bottom"/>
                <w:hideMark/>
              </w:tcPr>
            </w:tcPrChange>
          </w:tcPr>
          <w:p w14:paraId="4588135D" w14:textId="77777777" w:rsidR="00952088" w:rsidRPr="00952088" w:rsidRDefault="00952088" w:rsidP="00952088">
            <w:pPr>
              <w:suppressAutoHyphens w:val="0"/>
              <w:jc w:val="center"/>
              <w:rPr>
                <w:ins w:id="1031" w:author="Stockwell" w:date="2017-01-25T15:04:00Z"/>
                <w:rFonts w:eastAsia="Times New Roman"/>
                <w:sz w:val="20"/>
                <w:szCs w:val="20"/>
                <w:lang w:eastAsia="en-US" w:bidi="ar-SA"/>
              </w:rPr>
            </w:pPr>
          </w:p>
        </w:tc>
      </w:tr>
      <w:tr w:rsidR="00952088" w:rsidRPr="00952088" w14:paraId="05878B5B" w14:textId="77777777" w:rsidTr="00952088">
        <w:trPr>
          <w:trHeight w:val="320"/>
          <w:ins w:id="1032" w:author="Stockwell" w:date="2017-01-25T15:04:00Z"/>
          <w:trPrChange w:id="1033"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34" w:author="Stockwell" w:date="2017-01-25T15:04:00Z">
              <w:tcPr>
                <w:tcW w:w="2250" w:type="dxa"/>
                <w:tcBorders>
                  <w:top w:val="nil"/>
                  <w:left w:val="nil"/>
                  <w:bottom w:val="nil"/>
                  <w:right w:val="nil"/>
                </w:tcBorders>
                <w:shd w:val="clear" w:color="auto" w:fill="auto"/>
                <w:noWrap/>
                <w:vAlign w:val="bottom"/>
                <w:hideMark/>
              </w:tcPr>
            </w:tcPrChange>
          </w:tcPr>
          <w:p w14:paraId="2A17CA57" w14:textId="77777777" w:rsidR="00952088" w:rsidRPr="00952088" w:rsidRDefault="00952088" w:rsidP="00952088">
            <w:pPr>
              <w:suppressAutoHyphens w:val="0"/>
              <w:rPr>
                <w:ins w:id="1035" w:author="Stockwell" w:date="2017-01-25T15:04:00Z"/>
                <w:rFonts w:eastAsia="Times New Roman"/>
                <w:lang w:eastAsia="en-US" w:bidi="ar-SA"/>
              </w:rPr>
            </w:pPr>
            <w:ins w:id="1036" w:author="Stockwell" w:date="2017-01-25T15:04:00Z">
              <w:r w:rsidRPr="00952088">
                <w:rPr>
                  <w:rFonts w:eastAsia="Times New Roman"/>
                  <w:lang w:eastAsia="en-US" w:bidi="ar-SA"/>
                </w:rPr>
                <w:t>ΣPolyunsaturated</w:t>
              </w:r>
            </w:ins>
          </w:p>
        </w:tc>
        <w:tc>
          <w:tcPr>
            <w:tcW w:w="900" w:type="dxa"/>
            <w:tcBorders>
              <w:top w:val="nil"/>
              <w:left w:val="nil"/>
              <w:bottom w:val="nil"/>
              <w:right w:val="nil"/>
            </w:tcBorders>
            <w:shd w:val="clear" w:color="auto" w:fill="auto"/>
            <w:noWrap/>
            <w:vAlign w:val="bottom"/>
            <w:hideMark/>
            <w:tcPrChange w:id="1037" w:author="Stockwell" w:date="2017-01-25T15:04:00Z">
              <w:tcPr>
                <w:tcW w:w="900" w:type="dxa"/>
                <w:tcBorders>
                  <w:top w:val="nil"/>
                  <w:left w:val="nil"/>
                  <w:bottom w:val="nil"/>
                  <w:right w:val="nil"/>
                </w:tcBorders>
                <w:shd w:val="clear" w:color="auto" w:fill="auto"/>
                <w:noWrap/>
                <w:vAlign w:val="bottom"/>
                <w:hideMark/>
              </w:tcPr>
            </w:tcPrChange>
          </w:tcPr>
          <w:p w14:paraId="6DBA31BC" w14:textId="77777777" w:rsidR="00952088" w:rsidRPr="00952088" w:rsidRDefault="00952088" w:rsidP="00952088">
            <w:pPr>
              <w:suppressAutoHyphens w:val="0"/>
              <w:rPr>
                <w:ins w:id="1038"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39" w:author="Stockwell" w:date="2017-01-25T15:04:00Z">
              <w:tcPr>
                <w:tcW w:w="810" w:type="dxa"/>
                <w:tcBorders>
                  <w:top w:val="nil"/>
                  <w:left w:val="nil"/>
                  <w:bottom w:val="nil"/>
                  <w:right w:val="nil"/>
                </w:tcBorders>
                <w:shd w:val="clear" w:color="auto" w:fill="auto"/>
                <w:noWrap/>
                <w:vAlign w:val="bottom"/>
                <w:hideMark/>
              </w:tcPr>
            </w:tcPrChange>
          </w:tcPr>
          <w:p w14:paraId="1B12FA1A" w14:textId="77777777" w:rsidR="00952088" w:rsidRPr="00952088" w:rsidRDefault="00952088" w:rsidP="00952088">
            <w:pPr>
              <w:suppressAutoHyphens w:val="0"/>
              <w:jc w:val="center"/>
              <w:rPr>
                <w:ins w:id="1040" w:author="Stockwell" w:date="2017-01-25T15:04:00Z"/>
                <w:rFonts w:eastAsia="Times New Roman"/>
                <w:sz w:val="20"/>
                <w:szCs w:val="20"/>
                <w:lang w:eastAsia="en-US" w:bidi="ar-SA"/>
              </w:rPr>
            </w:pPr>
          </w:p>
        </w:tc>
        <w:tc>
          <w:tcPr>
            <w:tcW w:w="810" w:type="dxa"/>
            <w:tcBorders>
              <w:top w:val="nil"/>
              <w:left w:val="nil"/>
              <w:bottom w:val="nil"/>
              <w:right w:val="nil"/>
            </w:tcBorders>
            <w:shd w:val="clear" w:color="auto" w:fill="auto"/>
            <w:noWrap/>
            <w:vAlign w:val="bottom"/>
            <w:hideMark/>
            <w:tcPrChange w:id="1041" w:author="Stockwell" w:date="2017-01-25T15:04:00Z">
              <w:tcPr>
                <w:tcW w:w="810" w:type="dxa"/>
                <w:tcBorders>
                  <w:top w:val="nil"/>
                  <w:left w:val="nil"/>
                  <w:bottom w:val="nil"/>
                  <w:right w:val="nil"/>
                </w:tcBorders>
                <w:shd w:val="clear" w:color="auto" w:fill="auto"/>
                <w:noWrap/>
                <w:vAlign w:val="bottom"/>
                <w:hideMark/>
              </w:tcPr>
            </w:tcPrChange>
          </w:tcPr>
          <w:p w14:paraId="42117436" w14:textId="77777777" w:rsidR="00952088" w:rsidRPr="00952088" w:rsidRDefault="00952088" w:rsidP="00952088">
            <w:pPr>
              <w:suppressAutoHyphens w:val="0"/>
              <w:jc w:val="center"/>
              <w:rPr>
                <w:ins w:id="1042"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43" w:author="Stockwell" w:date="2017-01-25T15:04:00Z">
              <w:tcPr>
                <w:tcW w:w="1440" w:type="dxa"/>
                <w:tcBorders>
                  <w:top w:val="nil"/>
                  <w:left w:val="nil"/>
                  <w:bottom w:val="nil"/>
                  <w:right w:val="nil"/>
                </w:tcBorders>
                <w:shd w:val="clear" w:color="auto" w:fill="auto"/>
                <w:noWrap/>
                <w:vAlign w:val="bottom"/>
                <w:hideMark/>
              </w:tcPr>
            </w:tcPrChange>
          </w:tcPr>
          <w:p w14:paraId="32A4215F" w14:textId="77777777" w:rsidR="00952088" w:rsidRPr="00952088" w:rsidRDefault="00952088" w:rsidP="00952088">
            <w:pPr>
              <w:suppressAutoHyphens w:val="0"/>
              <w:jc w:val="center"/>
              <w:rPr>
                <w:ins w:id="1044"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045" w:author="Stockwell" w:date="2017-01-25T15:04:00Z">
              <w:tcPr>
                <w:tcW w:w="1160" w:type="dxa"/>
                <w:tcBorders>
                  <w:top w:val="nil"/>
                  <w:left w:val="nil"/>
                  <w:bottom w:val="nil"/>
                  <w:right w:val="nil"/>
                </w:tcBorders>
                <w:shd w:val="clear" w:color="auto" w:fill="auto"/>
                <w:noWrap/>
                <w:vAlign w:val="bottom"/>
                <w:hideMark/>
              </w:tcPr>
            </w:tcPrChange>
          </w:tcPr>
          <w:p w14:paraId="5DA1069D" w14:textId="77777777" w:rsidR="00952088" w:rsidRPr="00952088" w:rsidRDefault="00952088" w:rsidP="00952088">
            <w:pPr>
              <w:suppressAutoHyphens w:val="0"/>
              <w:jc w:val="center"/>
              <w:rPr>
                <w:ins w:id="1046" w:author="Stockwell" w:date="2017-01-25T15:04:00Z"/>
                <w:rFonts w:eastAsia="Times New Roman"/>
                <w:lang w:eastAsia="en-US" w:bidi="ar-SA"/>
              </w:rPr>
            </w:pPr>
            <w:ins w:id="1047" w:author="Stockwell" w:date="2017-01-25T15:04:00Z">
              <w:r w:rsidRPr="00952088">
                <w:rPr>
                  <w:rFonts w:eastAsia="Times New Roman"/>
                  <w:lang w:eastAsia="en-US" w:bidi="ar-SA"/>
                </w:rPr>
                <w:t>X</w:t>
              </w:r>
            </w:ins>
          </w:p>
        </w:tc>
      </w:tr>
      <w:tr w:rsidR="00952088" w:rsidRPr="00952088" w14:paraId="304962D0" w14:textId="77777777" w:rsidTr="00952088">
        <w:trPr>
          <w:trHeight w:val="320"/>
          <w:ins w:id="1048" w:author="Stockwell" w:date="2017-01-25T15:04:00Z"/>
          <w:trPrChange w:id="1049"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50" w:author="Stockwell" w:date="2017-01-25T15:04:00Z">
              <w:tcPr>
                <w:tcW w:w="2250" w:type="dxa"/>
                <w:tcBorders>
                  <w:top w:val="nil"/>
                  <w:left w:val="nil"/>
                  <w:bottom w:val="nil"/>
                  <w:right w:val="nil"/>
                </w:tcBorders>
                <w:shd w:val="clear" w:color="auto" w:fill="auto"/>
                <w:noWrap/>
                <w:vAlign w:val="bottom"/>
                <w:hideMark/>
              </w:tcPr>
            </w:tcPrChange>
          </w:tcPr>
          <w:p w14:paraId="3BF9DF20" w14:textId="77777777" w:rsidR="00952088" w:rsidRPr="00952088" w:rsidRDefault="00952088" w:rsidP="00952088">
            <w:pPr>
              <w:suppressAutoHyphens w:val="0"/>
              <w:rPr>
                <w:ins w:id="1051" w:author="Stockwell" w:date="2017-01-25T15:04:00Z"/>
                <w:rFonts w:eastAsia="Times New Roman"/>
                <w:lang w:eastAsia="en-US" w:bidi="ar-SA"/>
              </w:rPr>
            </w:pPr>
            <w:ins w:id="1052" w:author="Stockwell" w:date="2017-01-25T15:04:00Z">
              <w:r w:rsidRPr="00952088">
                <w:rPr>
                  <w:rFonts w:eastAsia="Times New Roman"/>
                  <w:lang w:eastAsia="en-US" w:bidi="ar-SA"/>
                </w:rPr>
                <w:t>ΣEFA</w:t>
              </w:r>
            </w:ins>
          </w:p>
        </w:tc>
        <w:tc>
          <w:tcPr>
            <w:tcW w:w="900" w:type="dxa"/>
            <w:tcBorders>
              <w:top w:val="nil"/>
              <w:left w:val="nil"/>
              <w:bottom w:val="nil"/>
              <w:right w:val="nil"/>
            </w:tcBorders>
            <w:shd w:val="clear" w:color="auto" w:fill="auto"/>
            <w:noWrap/>
            <w:vAlign w:val="bottom"/>
            <w:hideMark/>
            <w:tcPrChange w:id="1053" w:author="Stockwell" w:date="2017-01-25T15:04:00Z">
              <w:tcPr>
                <w:tcW w:w="900" w:type="dxa"/>
                <w:tcBorders>
                  <w:top w:val="nil"/>
                  <w:left w:val="nil"/>
                  <w:bottom w:val="nil"/>
                  <w:right w:val="nil"/>
                </w:tcBorders>
                <w:shd w:val="clear" w:color="auto" w:fill="auto"/>
                <w:noWrap/>
                <w:vAlign w:val="bottom"/>
                <w:hideMark/>
              </w:tcPr>
            </w:tcPrChange>
          </w:tcPr>
          <w:p w14:paraId="7BF1A9E2" w14:textId="77777777" w:rsidR="00952088" w:rsidRPr="00952088" w:rsidRDefault="00952088" w:rsidP="00952088">
            <w:pPr>
              <w:suppressAutoHyphens w:val="0"/>
              <w:jc w:val="center"/>
              <w:rPr>
                <w:ins w:id="1054" w:author="Stockwell" w:date="2017-01-25T15:04:00Z"/>
                <w:rFonts w:eastAsia="Times New Roman"/>
                <w:lang w:eastAsia="en-US" w:bidi="ar-SA"/>
              </w:rPr>
            </w:pPr>
            <w:ins w:id="1055"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056" w:author="Stockwell" w:date="2017-01-25T15:04:00Z">
              <w:tcPr>
                <w:tcW w:w="810" w:type="dxa"/>
                <w:tcBorders>
                  <w:top w:val="nil"/>
                  <w:left w:val="nil"/>
                  <w:bottom w:val="nil"/>
                  <w:right w:val="nil"/>
                </w:tcBorders>
                <w:shd w:val="clear" w:color="auto" w:fill="auto"/>
                <w:noWrap/>
                <w:vAlign w:val="bottom"/>
                <w:hideMark/>
              </w:tcPr>
            </w:tcPrChange>
          </w:tcPr>
          <w:p w14:paraId="010F4C73" w14:textId="77777777" w:rsidR="00952088" w:rsidRPr="00952088" w:rsidRDefault="00952088" w:rsidP="00952088">
            <w:pPr>
              <w:suppressAutoHyphens w:val="0"/>
              <w:jc w:val="center"/>
              <w:rPr>
                <w:ins w:id="1057"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58" w:author="Stockwell" w:date="2017-01-25T15:04:00Z">
              <w:tcPr>
                <w:tcW w:w="810" w:type="dxa"/>
                <w:tcBorders>
                  <w:top w:val="nil"/>
                  <w:left w:val="nil"/>
                  <w:bottom w:val="nil"/>
                  <w:right w:val="nil"/>
                </w:tcBorders>
                <w:shd w:val="clear" w:color="auto" w:fill="auto"/>
                <w:noWrap/>
                <w:vAlign w:val="bottom"/>
                <w:hideMark/>
              </w:tcPr>
            </w:tcPrChange>
          </w:tcPr>
          <w:p w14:paraId="42F4894E" w14:textId="77777777" w:rsidR="00952088" w:rsidRPr="00952088" w:rsidRDefault="00952088" w:rsidP="00952088">
            <w:pPr>
              <w:suppressAutoHyphens w:val="0"/>
              <w:jc w:val="center"/>
              <w:rPr>
                <w:ins w:id="1059"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60" w:author="Stockwell" w:date="2017-01-25T15:04:00Z">
              <w:tcPr>
                <w:tcW w:w="1440" w:type="dxa"/>
                <w:tcBorders>
                  <w:top w:val="nil"/>
                  <w:left w:val="nil"/>
                  <w:bottom w:val="nil"/>
                  <w:right w:val="nil"/>
                </w:tcBorders>
                <w:shd w:val="clear" w:color="auto" w:fill="auto"/>
                <w:noWrap/>
                <w:vAlign w:val="bottom"/>
                <w:hideMark/>
              </w:tcPr>
            </w:tcPrChange>
          </w:tcPr>
          <w:p w14:paraId="3A4451A6" w14:textId="77777777" w:rsidR="00952088" w:rsidRPr="00952088" w:rsidRDefault="00952088" w:rsidP="00952088">
            <w:pPr>
              <w:suppressAutoHyphens w:val="0"/>
              <w:jc w:val="center"/>
              <w:rPr>
                <w:ins w:id="1061"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062" w:author="Stockwell" w:date="2017-01-25T15:04:00Z">
              <w:tcPr>
                <w:tcW w:w="1160" w:type="dxa"/>
                <w:tcBorders>
                  <w:top w:val="nil"/>
                  <w:left w:val="nil"/>
                  <w:bottom w:val="nil"/>
                  <w:right w:val="nil"/>
                </w:tcBorders>
                <w:shd w:val="clear" w:color="auto" w:fill="auto"/>
                <w:noWrap/>
                <w:vAlign w:val="bottom"/>
                <w:hideMark/>
              </w:tcPr>
            </w:tcPrChange>
          </w:tcPr>
          <w:p w14:paraId="69FD2A37" w14:textId="77777777" w:rsidR="00952088" w:rsidRPr="00952088" w:rsidRDefault="00952088" w:rsidP="00952088">
            <w:pPr>
              <w:suppressAutoHyphens w:val="0"/>
              <w:jc w:val="center"/>
              <w:rPr>
                <w:ins w:id="1063" w:author="Stockwell" w:date="2017-01-25T15:04:00Z"/>
                <w:rFonts w:eastAsia="Times New Roman"/>
                <w:lang w:eastAsia="en-US" w:bidi="ar-SA"/>
              </w:rPr>
            </w:pPr>
            <w:ins w:id="1064" w:author="Stockwell" w:date="2017-01-25T15:04:00Z">
              <w:r w:rsidRPr="00952088">
                <w:rPr>
                  <w:rFonts w:eastAsia="Times New Roman"/>
                  <w:lang w:eastAsia="en-US" w:bidi="ar-SA"/>
                </w:rPr>
                <w:t>X</w:t>
              </w:r>
            </w:ins>
          </w:p>
        </w:tc>
      </w:tr>
      <w:tr w:rsidR="00952088" w:rsidRPr="00952088" w14:paraId="2EC0147D" w14:textId="77777777" w:rsidTr="00952088">
        <w:trPr>
          <w:trHeight w:val="320"/>
          <w:ins w:id="1065" w:author="Stockwell" w:date="2017-01-25T15:04:00Z"/>
          <w:trPrChange w:id="1066"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67" w:author="Stockwell" w:date="2017-01-25T15:04:00Z">
              <w:tcPr>
                <w:tcW w:w="2250" w:type="dxa"/>
                <w:tcBorders>
                  <w:top w:val="nil"/>
                  <w:left w:val="nil"/>
                  <w:bottom w:val="nil"/>
                  <w:right w:val="nil"/>
                </w:tcBorders>
                <w:shd w:val="clear" w:color="auto" w:fill="auto"/>
                <w:noWrap/>
                <w:vAlign w:val="bottom"/>
                <w:hideMark/>
              </w:tcPr>
            </w:tcPrChange>
          </w:tcPr>
          <w:p w14:paraId="0A608F72" w14:textId="77777777" w:rsidR="00952088" w:rsidRPr="00952088" w:rsidRDefault="00952088" w:rsidP="00952088">
            <w:pPr>
              <w:suppressAutoHyphens w:val="0"/>
              <w:rPr>
                <w:ins w:id="1068" w:author="Stockwell" w:date="2017-01-25T15:04:00Z"/>
                <w:rFonts w:eastAsia="Times New Roman"/>
                <w:lang w:eastAsia="en-US" w:bidi="ar-SA"/>
              </w:rPr>
            </w:pPr>
            <w:ins w:id="1069" w:author="Stockwell" w:date="2017-01-25T15:04:00Z">
              <w:r w:rsidRPr="00952088">
                <w:rPr>
                  <w:rFonts w:eastAsia="Times New Roman"/>
                  <w:lang w:eastAsia="en-US" w:bidi="ar-SA"/>
                </w:rPr>
                <w:t>Σn_3</w:t>
              </w:r>
            </w:ins>
          </w:p>
        </w:tc>
        <w:tc>
          <w:tcPr>
            <w:tcW w:w="900" w:type="dxa"/>
            <w:tcBorders>
              <w:top w:val="nil"/>
              <w:left w:val="nil"/>
              <w:bottom w:val="nil"/>
              <w:right w:val="nil"/>
            </w:tcBorders>
            <w:shd w:val="clear" w:color="auto" w:fill="auto"/>
            <w:noWrap/>
            <w:vAlign w:val="bottom"/>
            <w:hideMark/>
            <w:tcPrChange w:id="1070" w:author="Stockwell" w:date="2017-01-25T15:04:00Z">
              <w:tcPr>
                <w:tcW w:w="900" w:type="dxa"/>
                <w:tcBorders>
                  <w:top w:val="nil"/>
                  <w:left w:val="nil"/>
                  <w:bottom w:val="nil"/>
                  <w:right w:val="nil"/>
                </w:tcBorders>
                <w:shd w:val="clear" w:color="auto" w:fill="auto"/>
                <w:noWrap/>
                <w:vAlign w:val="bottom"/>
                <w:hideMark/>
              </w:tcPr>
            </w:tcPrChange>
          </w:tcPr>
          <w:p w14:paraId="356BBFA3" w14:textId="77777777" w:rsidR="00952088" w:rsidRPr="00952088" w:rsidRDefault="00952088" w:rsidP="00952088">
            <w:pPr>
              <w:suppressAutoHyphens w:val="0"/>
              <w:jc w:val="center"/>
              <w:rPr>
                <w:ins w:id="1071" w:author="Stockwell" w:date="2017-01-25T15:04:00Z"/>
                <w:rFonts w:eastAsia="Times New Roman"/>
                <w:lang w:eastAsia="en-US" w:bidi="ar-SA"/>
              </w:rPr>
            </w:pPr>
            <w:ins w:id="1072"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073" w:author="Stockwell" w:date="2017-01-25T15:04:00Z">
              <w:tcPr>
                <w:tcW w:w="810" w:type="dxa"/>
                <w:tcBorders>
                  <w:top w:val="nil"/>
                  <w:left w:val="nil"/>
                  <w:bottom w:val="nil"/>
                  <w:right w:val="nil"/>
                </w:tcBorders>
                <w:shd w:val="clear" w:color="auto" w:fill="auto"/>
                <w:noWrap/>
                <w:vAlign w:val="bottom"/>
                <w:hideMark/>
              </w:tcPr>
            </w:tcPrChange>
          </w:tcPr>
          <w:p w14:paraId="01A3A50A" w14:textId="77777777" w:rsidR="00952088" w:rsidRPr="00952088" w:rsidRDefault="00952088" w:rsidP="00952088">
            <w:pPr>
              <w:suppressAutoHyphens w:val="0"/>
              <w:jc w:val="center"/>
              <w:rPr>
                <w:ins w:id="1074"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75" w:author="Stockwell" w:date="2017-01-25T15:04:00Z">
              <w:tcPr>
                <w:tcW w:w="810" w:type="dxa"/>
                <w:tcBorders>
                  <w:top w:val="nil"/>
                  <w:left w:val="nil"/>
                  <w:bottom w:val="nil"/>
                  <w:right w:val="nil"/>
                </w:tcBorders>
                <w:shd w:val="clear" w:color="auto" w:fill="auto"/>
                <w:noWrap/>
                <w:vAlign w:val="bottom"/>
                <w:hideMark/>
              </w:tcPr>
            </w:tcPrChange>
          </w:tcPr>
          <w:p w14:paraId="7DFF156B" w14:textId="77777777" w:rsidR="00952088" w:rsidRPr="00952088" w:rsidRDefault="00952088" w:rsidP="00952088">
            <w:pPr>
              <w:suppressAutoHyphens w:val="0"/>
              <w:jc w:val="center"/>
              <w:rPr>
                <w:ins w:id="1076"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77" w:author="Stockwell" w:date="2017-01-25T15:04:00Z">
              <w:tcPr>
                <w:tcW w:w="1440" w:type="dxa"/>
                <w:tcBorders>
                  <w:top w:val="nil"/>
                  <w:left w:val="nil"/>
                  <w:bottom w:val="nil"/>
                  <w:right w:val="nil"/>
                </w:tcBorders>
                <w:shd w:val="clear" w:color="auto" w:fill="auto"/>
                <w:noWrap/>
                <w:vAlign w:val="bottom"/>
                <w:hideMark/>
              </w:tcPr>
            </w:tcPrChange>
          </w:tcPr>
          <w:p w14:paraId="3DE5B131" w14:textId="77777777" w:rsidR="00952088" w:rsidRPr="00952088" w:rsidRDefault="00952088" w:rsidP="00952088">
            <w:pPr>
              <w:suppressAutoHyphens w:val="0"/>
              <w:jc w:val="center"/>
              <w:rPr>
                <w:ins w:id="1078"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079" w:author="Stockwell" w:date="2017-01-25T15:04:00Z">
              <w:tcPr>
                <w:tcW w:w="1160" w:type="dxa"/>
                <w:tcBorders>
                  <w:top w:val="nil"/>
                  <w:left w:val="nil"/>
                  <w:bottom w:val="nil"/>
                  <w:right w:val="nil"/>
                </w:tcBorders>
                <w:shd w:val="clear" w:color="auto" w:fill="auto"/>
                <w:noWrap/>
                <w:vAlign w:val="bottom"/>
                <w:hideMark/>
              </w:tcPr>
            </w:tcPrChange>
          </w:tcPr>
          <w:p w14:paraId="2FCB8BD4" w14:textId="77777777" w:rsidR="00952088" w:rsidRPr="00952088" w:rsidRDefault="00952088" w:rsidP="00952088">
            <w:pPr>
              <w:suppressAutoHyphens w:val="0"/>
              <w:jc w:val="center"/>
              <w:rPr>
                <w:ins w:id="1080" w:author="Stockwell" w:date="2017-01-25T15:04:00Z"/>
                <w:rFonts w:eastAsia="Times New Roman"/>
                <w:lang w:eastAsia="en-US" w:bidi="ar-SA"/>
              </w:rPr>
            </w:pPr>
            <w:ins w:id="1081" w:author="Stockwell" w:date="2017-01-25T15:04:00Z">
              <w:r w:rsidRPr="00952088">
                <w:rPr>
                  <w:rFonts w:eastAsia="Times New Roman"/>
                  <w:lang w:eastAsia="en-US" w:bidi="ar-SA"/>
                </w:rPr>
                <w:t>X</w:t>
              </w:r>
            </w:ins>
          </w:p>
        </w:tc>
      </w:tr>
      <w:tr w:rsidR="00952088" w:rsidRPr="00952088" w14:paraId="52C1C5FB" w14:textId="77777777" w:rsidTr="00952088">
        <w:trPr>
          <w:trHeight w:val="320"/>
          <w:ins w:id="1082" w:author="Stockwell" w:date="2017-01-25T15:04:00Z"/>
          <w:trPrChange w:id="1083"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084" w:author="Stockwell" w:date="2017-01-25T15:04:00Z">
              <w:tcPr>
                <w:tcW w:w="2250" w:type="dxa"/>
                <w:tcBorders>
                  <w:top w:val="nil"/>
                  <w:left w:val="nil"/>
                  <w:bottom w:val="nil"/>
                  <w:right w:val="nil"/>
                </w:tcBorders>
                <w:shd w:val="clear" w:color="auto" w:fill="auto"/>
                <w:noWrap/>
                <w:vAlign w:val="bottom"/>
                <w:hideMark/>
              </w:tcPr>
            </w:tcPrChange>
          </w:tcPr>
          <w:p w14:paraId="19DEDC66" w14:textId="77777777" w:rsidR="00952088" w:rsidRPr="00952088" w:rsidRDefault="00952088" w:rsidP="00952088">
            <w:pPr>
              <w:suppressAutoHyphens w:val="0"/>
              <w:rPr>
                <w:ins w:id="1085" w:author="Stockwell" w:date="2017-01-25T15:04:00Z"/>
                <w:rFonts w:eastAsia="Times New Roman"/>
                <w:lang w:eastAsia="en-US" w:bidi="ar-SA"/>
              </w:rPr>
            </w:pPr>
            <w:ins w:id="1086" w:author="Stockwell" w:date="2017-01-25T15:04:00Z">
              <w:r w:rsidRPr="00952088">
                <w:rPr>
                  <w:rFonts w:eastAsia="Times New Roman"/>
                  <w:lang w:eastAsia="en-US" w:bidi="ar-SA"/>
                </w:rPr>
                <w:t>Σn_6</w:t>
              </w:r>
            </w:ins>
          </w:p>
        </w:tc>
        <w:tc>
          <w:tcPr>
            <w:tcW w:w="900" w:type="dxa"/>
            <w:tcBorders>
              <w:top w:val="nil"/>
              <w:left w:val="nil"/>
              <w:bottom w:val="nil"/>
              <w:right w:val="nil"/>
            </w:tcBorders>
            <w:shd w:val="clear" w:color="auto" w:fill="auto"/>
            <w:noWrap/>
            <w:vAlign w:val="bottom"/>
            <w:hideMark/>
            <w:tcPrChange w:id="1087" w:author="Stockwell" w:date="2017-01-25T15:04:00Z">
              <w:tcPr>
                <w:tcW w:w="900" w:type="dxa"/>
                <w:tcBorders>
                  <w:top w:val="nil"/>
                  <w:left w:val="nil"/>
                  <w:bottom w:val="nil"/>
                  <w:right w:val="nil"/>
                </w:tcBorders>
                <w:shd w:val="clear" w:color="auto" w:fill="auto"/>
                <w:noWrap/>
                <w:vAlign w:val="bottom"/>
                <w:hideMark/>
              </w:tcPr>
            </w:tcPrChange>
          </w:tcPr>
          <w:p w14:paraId="15B9F87E" w14:textId="77777777" w:rsidR="00952088" w:rsidRPr="00952088" w:rsidRDefault="00952088" w:rsidP="00952088">
            <w:pPr>
              <w:suppressAutoHyphens w:val="0"/>
              <w:jc w:val="center"/>
              <w:rPr>
                <w:ins w:id="1088" w:author="Stockwell" w:date="2017-01-25T15:04:00Z"/>
                <w:rFonts w:eastAsia="Times New Roman"/>
                <w:lang w:eastAsia="en-US" w:bidi="ar-SA"/>
              </w:rPr>
            </w:pPr>
            <w:ins w:id="1089"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090" w:author="Stockwell" w:date="2017-01-25T15:04:00Z">
              <w:tcPr>
                <w:tcW w:w="810" w:type="dxa"/>
                <w:tcBorders>
                  <w:top w:val="nil"/>
                  <w:left w:val="nil"/>
                  <w:bottom w:val="nil"/>
                  <w:right w:val="nil"/>
                </w:tcBorders>
                <w:shd w:val="clear" w:color="auto" w:fill="auto"/>
                <w:noWrap/>
                <w:vAlign w:val="bottom"/>
                <w:hideMark/>
              </w:tcPr>
            </w:tcPrChange>
          </w:tcPr>
          <w:p w14:paraId="1A7EBF89" w14:textId="77777777" w:rsidR="00952088" w:rsidRPr="00952088" w:rsidRDefault="00952088" w:rsidP="00952088">
            <w:pPr>
              <w:suppressAutoHyphens w:val="0"/>
              <w:jc w:val="center"/>
              <w:rPr>
                <w:ins w:id="1091"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092" w:author="Stockwell" w:date="2017-01-25T15:04:00Z">
              <w:tcPr>
                <w:tcW w:w="810" w:type="dxa"/>
                <w:tcBorders>
                  <w:top w:val="nil"/>
                  <w:left w:val="nil"/>
                  <w:bottom w:val="nil"/>
                  <w:right w:val="nil"/>
                </w:tcBorders>
                <w:shd w:val="clear" w:color="auto" w:fill="auto"/>
                <w:noWrap/>
                <w:vAlign w:val="bottom"/>
                <w:hideMark/>
              </w:tcPr>
            </w:tcPrChange>
          </w:tcPr>
          <w:p w14:paraId="0B86A25F" w14:textId="77777777" w:rsidR="00952088" w:rsidRPr="00952088" w:rsidRDefault="00952088" w:rsidP="00952088">
            <w:pPr>
              <w:suppressAutoHyphens w:val="0"/>
              <w:jc w:val="center"/>
              <w:rPr>
                <w:ins w:id="1093"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094" w:author="Stockwell" w:date="2017-01-25T15:04:00Z">
              <w:tcPr>
                <w:tcW w:w="1440" w:type="dxa"/>
                <w:tcBorders>
                  <w:top w:val="nil"/>
                  <w:left w:val="nil"/>
                  <w:bottom w:val="nil"/>
                  <w:right w:val="nil"/>
                </w:tcBorders>
                <w:shd w:val="clear" w:color="auto" w:fill="auto"/>
                <w:noWrap/>
                <w:vAlign w:val="bottom"/>
                <w:hideMark/>
              </w:tcPr>
            </w:tcPrChange>
          </w:tcPr>
          <w:p w14:paraId="470FC172" w14:textId="77777777" w:rsidR="00952088" w:rsidRPr="00952088" w:rsidRDefault="00952088" w:rsidP="00952088">
            <w:pPr>
              <w:suppressAutoHyphens w:val="0"/>
              <w:jc w:val="center"/>
              <w:rPr>
                <w:ins w:id="1095"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096" w:author="Stockwell" w:date="2017-01-25T15:04:00Z">
              <w:tcPr>
                <w:tcW w:w="1160" w:type="dxa"/>
                <w:tcBorders>
                  <w:top w:val="nil"/>
                  <w:left w:val="nil"/>
                  <w:bottom w:val="nil"/>
                  <w:right w:val="nil"/>
                </w:tcBorders>
                <w:shd w:val="clear" w:color="auto" w:fill="auto"/>
                <w:noWrap/>
                <w:vAlign w:val="bottom"/>
                <w:hideMark/>
              </w:tcPr>
            </w:tcPrChange>
          </w:tcPr>
          <w:p w14:paraId="427D0F53" w14:textId="77777777" w:rsidR="00952088" w:rsidRPr="00952088" w:rsidRDefault="00952088" w:rsidP="00952088">
            <w:pPr>
              <w:suppressAutoHyphens w:val="0"/>
              <w:jc w:val="center"/>
              <w:rPr>
                <w:ins w:id="1097" w:author="Stockwell" w:date="2017-01-25T15:04:00Z"/>
                <w:rFonts w:eastAsia="Times New Roman"/>
                <w:lang w:eastAsia="en-US" w:bidi="ar-SA"/>
              </w:rPr>
            </w:pPr>
            <w:ins w:id="1098" w:author="Stockwell" w:date="2017-01-25T15:04:00Z">
              <w:r w:rsidRPr="00952088">
                <w:rPr>
                  <w:rFonts w:eastAsia="Times New Roman"/>
                  <w:lang w:eastAsia="en-US" w:bidi="ar-SA"/>
                </w:rPr>
                <w:t>X</w:t>
              </w:r>
            </w:ins>
          </w:p>
        </w:tc>
      </w:tr>
      <w:tr w:rsidR="00952088" w:rsidRPr="00952088" w14:paraId="6F597499" w14:textId="77777777" w:rsidTr="00952088">
        <w:trPr>
          <w:trHeight w:val="320"/>
          <w:ins w:id="1099" w:author="Stockwell" w:date="2017-01-25T15:04:00Z"/>
          <w:trPrChange w:id="1100"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101" w:author="Stockwell" w:date="2017-01-25T15:04:00Z">
              <w:tcPr>
                <w:tcW w:w="2250" w:type="dxa"/>
                <w:tcBorders>
                  <w:top w:val="nil"/>
                  <w:left w:val="nil"/>
                  <w:bottom w:val="nil"/>
                  <w:right w:val="nil"/>
                </w:tcBorders>
                <w:shd w:val="clear" w:color="auto" w:fill="auto"/>
                <w:noWrap/>
                <w:vAlign w:val="bottom"/>
                <w:hideMark/>
              </w:tcPr>
            </w:tcPrChange>
          </w:tcPr>
          <w:p w14:paraId="6ED51E6C" w14:textId="77777777" w:rsidR="00952088" w:rsidRPr="00952088" w:rsidRDefault="00952088" w:rsidP="00952088">
            <w:pPr>
              <w:suppressAutoHyphens w:val="0"/>
              <w:rPr>
                <w:ins w:id="1102" w:author="Stockwell" w:date="2017-01-25T15:04:00Z"/>
                <w:rFonts w:eastAsia="Times New Roman"/>
                <w:lang w:eastAsia="en-US" w:bidi="ar-SA"/>
              </w:rPr>
            </w:pPr>
            <w:ins w:id="1103" w:author="Stockwell" w:date="2017-01-25T15:04:00Z">
              <w:r w:rsidRPr="00952088">
                <w:rPr>
                  <w:rFonts w:eastAsia="Times New Roman"/>
                  <w:lang w:eastAsia="en-US" w:bidi="ar-SA"/>
                </w:rPr>
                <w:t>LA</w:t>
              </w:r>
            </w:ins>
          </w:p>
        </w:tc>
        <w:tc>
          <w:tcPr>
            <w:tcW w:w="900" w:type="dxa"/>
            <w:tcBorders>
              <w:top w:val="nil"/>
              <w:left w:val="nil"/>
              <w:bottom w:val="nil"/>
              <w:right w:val="nil"/>
            </w:tcBorders>
            <w:shd w:val="clear" w:color="auto" w:fill="auto"/>
            <w:noWrap/>
            <w:vAlign w:val="bottom"/>
            <w:hideMark/>
            <w:tcPrChange w:id="1104" w:author="Stockwell" w:date="2017-01-25T15:04:00Z">
              <w:tcPr>
                <w:tcW w:w="900" w:type="dxa"/>
                <w:tcBorders>
                  <w:top w:val="nil"/>
                  <w:left w:val="nil"/>
                  <w:bottom w:val="nil"/>
                  <w:right w:val="nil"/>
                </w:tcBorders>
                <w:shd w:val="clear" w:color="auto" w:fill="auto"/>
                <w:noWrap/>
                <w:vAlign w:val="bottom"/>
                <w:hideMark/>
              </w:tcPr>
            </w:tcPrChange>
          </w:tcPr>
          <w:p w14:paraId="00FD1930" w14:textId="77777777" w:rsidR="00952088" w:rsidRPr="00952088" w:rsidRDefault="00952088" w:rsidP="00952088">
            <w:pPr>
              <w:suppressAutoHyphens w:val="0"/>
              <w:jc w:val="center"/>
              <w:rPr>
                <w:ins w:id="1105" w:author="Stockwell" w:date="2017-01-25T15:04:00Z"/>
                <w:rFonts w:eastAsia="Times New Roman"/>
                <w:lang w:eastAsia="en-US" w:bidi="ar-SA"/>
              </w:rPr>
            </w:pPr>
            <w:ins w:id="1106"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07" w:author="Stockwell" w:date="2017-01-25T15:04:00Z">
              <w:tcPr>
                <w:tcW w:w="810" w:type="dxa"/>
                <w:tcBorders>
                  <w:top w:val="nil"/>
                  <w:left w:val="nil"/>
                  <w:bottom w:val="nil"/>
                  <w:right w:val="nil"/>
                </w:tcBorders>
                <w:shd w:val="clear" w:color="auto" w:fill="auto"/>
                <w:noWrap/>
                <w:vAlign w:val="bottom"/>
                <w:hideMark/>
              </w:tcPr>
            </w:tcPrChange>
          </w:tcPr>
          <w:p w14:paraId="08BBF4F9" w14:textId="77777777" w:rsidR="00952088" w:rsidRPr="00952088" w:rsidRDefault="00952088" w:rsidP="00952088">
            <w:pPr>
              <w:suppressAutoHyphens w:val="0"/>
              <w:jc w:val="center"/>
              <w:rPr>
                <w:ins w:id="1108"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109" w:author="Stockwell" w:date="2017-01-25T15:04:00Z">
              <w:tcPr>
                <w:tcW w:w="810" w:type="dxa"/>
                <w:tcBorders>
                  <w:top w:val="nil"/>
                  <w:left w:val="nil"/>
                  <w:bottom w:val="nil"/>
                  <w:right w:val="nil"/>
                </w:tcBorders>
                <w:shd w:val="clear" w:color="auto" w:fill="auto"/>
                <w:noWrap/>
                <w:vAlign w:val="bottom"/>
                <w:hideMark/>
              </w:tcPr>
            </w:tcPrChange>
          </w:tcPr>
          <w:p w14:paraId="2DB1A038" w14:textId="77777777" w:rsidR="00952088" w:rsidRPr="00952088" w:rsidRDefault="00952088" w:rsidP="00952088">
            <w:pPr>
              <w:suppressAutoHyphens w:val="0"/>
              <w:jc w:val="center"/>
              <w:rPr>
                <w:ins w:id="1110"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111" w:author="Stockwell" w:date="2017-01-25T15:04:00Z">
              <w:tcPr>
                <w:tcW w:w="1440" w:type="dxa"/>
                <w:tcBorders>
                  <w:top w:val="nil"/>
                  <w:left w:val="nil"/>
                  <w:bottom w:val="nil"/>
                  <w:right w:val="nil"/>
                </w:tcBorders>
                <w:shd w:val="clear" w:color="auto" w:fill="auto"/>
                <w:noWrap/>
                <w:vAlign w:val="bottom"/>
                <w:hideMark/>
              </w:tcPr>
            </w:tcPrChange>
          </w:tcPr>
          <w:p w14:paraId="125C4652" w14:textId="77777777" w:rsidR="00952088" w:rsidRPr="00952088" w:rsidRDefault="00952088" w:rsidP="00952088">
            <w:pPr>
              <w:suppressAutoHyphens w:val="0"/>
              <w:jc w:val="center"/>
              <w:rPr>
                <w:ins w:id="1112" w:author="Stockwell" w:date="2017-01-25T15:04:00Z"/>
                <w:rFonts w:eastAsia="Times New Roman"/>
                <w:sz w:val="20"/>
                <w:szCs w:val="20"/>
                <w:lang w:eastAsia="en-US" w:bidi="ar-SA"/>
              </w:rPr>
            </w:pPr>
          </w:p>
        </w:tc>
        <w:tc>
          <w:tcPr>
            <w:tcW w:w="1260" w:type="dxa"/>
            <w:tcBorders>
              <w:top w:val="nil"/>
              <w:left w:val="nil"/>
              <w:bottom w:val="nil"/>
              <w:right w:val="nil"/>
            </w:tcBorders>
            <w:shd w:val="clear" w:color="auto" w:fill="auto"/>
            <w:noWrap/>
            <w:vAlign w:val="bottom"/>
            <w:hideMark/>
            <w:tcPrChange w:id="1113" w:author="Stockwell" w:date="2017-01-25T15:04:00Z">
              <w:tcPr>
                <w:tcW w:w="1160" w:type="dxa"/>
                <w:tcBorders>
                  <w:top w:val="nil"/>
                  <w:left w:val="nil"/>
                  <w:bottom w:val="nil"/>
                  <w:right w:val="nil"/>
                </w:tcBorders>
                <w:shd w:val="clear" w:color="auto" w:fill="auto"/>
                <w:noWrap/>
                <w:vAlign w:val="bottom"/>
                <w:hideMark/>
              </w:tcPr>
            </w:tcPrChange>
          </w:tcPr>
          <w:p w14:paraId="79027BEF" w14:textId="77777777" w:rsidR="00952088" w:rsidRPr="00952088" w:rsidRDefault="00952088" w:rsidP="00952088">
            <w:pPr>
              <w:suppressAutoHyphens w:val="0"/>
              <w:jc w:val="center"/>
              <w:rPr>
                <w:ins w:id="1114" w:author="Stockwell" w:date="2017-01-25T15:04:00Z"/>
                <w:rFonts w:eastAsia="Times New Roman"/>
                <w:sz w:val="20"/>
                <w:szCs w:val="20"/>
                <w:lang w:eastAsia="en-US" w:bidi="ar-SA"/>
              </w:rPr>
            </w:pPr>
          </w:p>
        </w:tc>
      </w:tr>
      <w:tr w:rsidR="00952088" w:rsidRPr="00952088" w14:paraId="477E7716" w14:textId="77777777" w:rsidTr="00952088">
        <w:trPr>
          <w:trHeight w:val="320"/>
          <w:ins w:id="1115" w:author="Stockwell" w:date="2017-01-25T15:04:00Z"/>
          <w:trPrChange w:id="1116"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117" w:author="Stockwell" w:date="2017-01-25T15:04:00Z">
              <w:tcPr>
                <w:tcW w:w="2250" w:type="dxa"/>
                <w:tcBorders>
                  <w:top w:val="nil"/>
                  <w:left w:val="nil"/>
                  <w:bottom w:val="nil"/>
                  <w:right w:val="nil"/>
                </w:tcBorders>
                <w:shd w:val="clear" w:color="auto" w:fill="auto"/>
                <w:noWrap/>
                <w:vAlign w:val="bottom"/>
                <w:hideMark/>
              </w:tcPr>
            </w:tcPrChange>
          </w:tcPr>
          <w:p w14:paraId="55DB020C" w14:textId="77777777" w:rsidR="00952088" w:rsidRPr="00952088" w:rsidRDefault="00952088" w:rsidP="00952088">
            <w:pPr>
              <w:suppressAutoHyphens w:val="0"/>
              <w:rPr>
                <w:ins w:id="1118" w:author="Stockwell" w:date="2017-01-25T15:04:00Z"/>
                <w:rFonts w:eastAsia="Times New Roman"/>
                <w:lang w:eastAsia="en-US" w:bidi="ar-SA"/>
              </w:rPr>
            </w:pPr>
            <w:ins w:id="1119" w:author="Stockwell" w:date="2017-01-25T15:04:00Z">
              <w:r w:rsidRPr="00952088">
                <w:rPr>
                  <w:rFonts w:eastAsia="Times New Roman"/>
                  <w:lang w:eastAsia="en-US" w:bidi="ar-SA"/>
                </w:rPr>
                <w:t>ALA</w:t>
              </w:r>
            </w:ins>
          </w:p>
        </w:tc>
        <w:tc>
          <w:tcPr>
            <w:tcW w:w="900" w:type="dxa"/>
            <w:tcBorders>
              <w:top w:val="nil"/>
              <w:left w:val="nil"/>
              <w:bottom w:val="nil"/>
              <w:right w:val="nil"/>
            </w:tcBorders>
            <w:shd w:val="clear" w:color="auto" w:fill="auto"/>
            <w:noWrap/>
            <w:vAlign w:val="bottom"/>
            <w:hideMark/>
            <w:tcPrChange w:id="1120" w:author="Stockwell" w:date="2017-01-25T15:04:00Z">
              <w:tcPr>
                <w:tcW w:w="900" w:type="dxa"/>
                <w:tcBorders>
                  <w:top w:val="nil"/>
                  <w:left w:val="nil"/>
                  <w:bottom w:val="nil"/>
                  <w:right w:val="nil"/>
                </w:tcBorders>
                <w:shd w:val="clear" w:color="auto" w:fill="auto"/>
                <w:noWrap/>
                <w:vAlign w:val="bottom"/>
                <w:hideMark/>
              </w:tcPr>
            </w:tcPrChange>
          </w:tcPr>
          <w:p w14:paraId="4DEA78ED" w14:textId="77777777" w:rsidR="00952088" w:rsidRPr="00952088" w:rsidRDefault="00952088" w:rsidP="00952088">
            <w:pPr>
              <w:suppressAutoHyphens w:val="0"/>
              <w:jc w:val="center"/>
              <w:rPr>
                <w:ins w:id="1121" w:author="Stockwell" w:date="2017-01-25T15:04:00Z"/>
                <w:rFonts w:eastAsia="Times New Roman"/>
                <w:lang w:eastAsia="en-US" w:bidi="ar-SA"/>
              </w:rPr>
            </w:pPr>
            <w:ins w:id="1122"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23" w:author="Stockwell" w:date="2017-01-25T15:04:00Z">
              <w:tcPr>
                <w:tcW w:w="810" w:type="dxa"/>
                <w:tcBorders>
                  <w:top w:val="nil"/>
                  <w:left w:val="nil"/>
                  <w:bottom w:val="nil"/>
                  <w:right w:val="nil"/>
                </w:tcBorders>
                <w:shd w:val="clear" w:color="auto" w:fill="auto"/>
                <w:noWrap/>
                <w:vAlign w:val="bottom"/>
                <w:hideMark/>
              </w:tcPr>
            </w:tcPrChange>
          </w:tcPr>
          <w:p w14:paraId="372DEB86" w14:textId="77777777" w:rsidR="00952088" w:rsidRPr="00952088" w:rsidRDefault="00952088" w:rsidP="00952088">
            <w:pPr>
              <w:suppressAutoHyphens w:val="0"/>
              <w:jc w:val="center"/>
              <w:rPr>
                <w:ins w:id="1124" w:author="Stockwell" w:date="2017-01-25T15:04:00Z"/>
                <w:rFonts w:eastAsia="Times New Roman"/>
                <w:lang w:eastAsia="en-US" w:bidi="ar-SA"/>
              </w:rPr>
            </w:pPr>
            <w:ins w:id="1125"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26" w:author="Stockwell" w:date="2017-01-25T15:04:00Z">
              <w:tcPr>
                <w:tcW w:w="810" w:type="dxa"/>
                <w:tcBorders>
                  <w:top w:val="nil"/>
                  <w:left w:val="nil"/>
                  <w:bottom w:val="nil"/>
                  <w:right w:val="nil"/>
                </w:tcBorders>
                <w:shd w:val="clear" w:color="auto" w:fill="auto"/>
                <w:noWrap/>
                <w:vAlign w:val="bottom"/>
                <w:hideMark/>
              </w:tcPr>
            </w:tcPrChange>
          </w:tcPr>
          <w:p w14:paraId="77B13BD5" w14:textId="77777777" w:rsidR="00952088" w:rsidRPr="00952088" w:rsidRDefault="00952088" w:rsidP="00952088">
            <w:pPr>
              <w:suppressAutoHyphens w:val="0"/>
              <w:jc w:val="center"/>
              <w:rPr>
                <w:ins w:id="1127" w:author="Stockwell" w:date="2017-01-25T15:04:00Z"/>
                <w:rFonts w:eastAsia="Times New Roman"/>
                <w:lang w:eastAsia="en-US" w:bidi="ar-SA"/>
              </w:rPr>
            </w:pPr>
          </w:p>
        </w:tc>
        <w:tc>
          <w:tcPr>
            <w:tcW w:w="1440" w:type="dxa"/>
            <w:tcBorders>
              <w:top w:val="nil"/>
              <w:left w:val="nil"/>
              <w:bottom w:val="nil"/>
              <w:right w:val="nil"/>
            </w:tcBorders>
            <w:shd w:val="clear" w:color="auto" w:fill="auto"/>
            <w:noWrap/>
            <w:vAlign w:val="bottom"/>
            <w:hideMark/>
            <w:tcPrChange w:id="1128" w:author="Stockwell" w:date="2017-01-25T15:04:00Z">
              <w:tcPr>
                <w:tcW w:w="1440" w:type="dxa"/>
                <w:tcBorders>
                  <w:top w:val="nil"/>
                  <w:left w:val="nil"/>
                  <w:bottom w:val="nil"/>
                  <w:right w:val="nil"/>
                </w:tcBorders>
                <w:shd w:val="clear" w:color="auto" w:fill="auto"/>
                <w:noWrap/>
                <w:vAlign w:val="bottom"/>
                <w:hideMark/>
              </w:tcPr>
            </w:tcPrChange>
          </w:tcPr>
          <w:p w14:paraId="65515782" w14:textId="77777777" w:rsidR="00952088" w:rsidRPr="00952088" w:rsidRDefault="00952088" w:rsidP="00952088">
            <w:pPr>
              <w:suppressAutoHyphens w:val="0"/>
              <w:jc w:val="center"/>
              <w:rPr>
                <w:ins w:id="1129" w:author="Stockwell" w:date="2017-01-25T15:04:00Z"/>
                <w:rFonts w:eastAsia="Times New Roman"/>
                <w:lang w:eastAsia="en-US" w:bidi="ar-SA"/>
              </w:rPr>
            </w:pPr>
            <w:ins w:id="1130" w:author="Stockwell" w:date="2017-01-25T15:04:00Z">
              <w:r w:rsidRPr="00952088">
                <w:rPr>
                  <w:rFonts w:eastAsia="Times New Roman"/>
                  <w:lang w:eastAsia="en-US" w:bidi="ar-SA"/>
                </w:rPr>
                <w:t>X</w:t>
              </w:r>
            </w:ins>
          </w:p>
        </w:tc>
        <w:tc>
          <w:tcPr>
            <w:tcW w:w="1260" w:type="dxa"/>
            <w:tcBorders>
              <w:top w:val="nil"/>
              <w:left w:val="nil"/>
              <w:bottom w:val="nil"/>
              <w:right w:val="nil"/>
            </w:tcBorders>
            <w:shd w:val="clear" w:color="auto" w:fill="auto"/>
            <w:noWrap/>
            <w:vAlign w:val="bottom"/>
            <w:hideMark/>
            <w:tcPrChange w:id="1131" w:author="Stockwell" w:date="2017-01-25T15:04:00Z">
              <w:tcPr>
                <w:tcW w:w="1160" w:type="dxa"/>
                <w:tcBorders>
                  <w:top w:val="nil"/>
                  <w:left w:val="nil"/>
                  <w:bottom w:val="nil"/>
                  <w:right w:val="nil"/>
                </w:tcBorders>
                <w:shd w:val="clear" w:color="auto" w:fill="auto"/>
                <w:noWrap/>
                <w:vAlign w:val="bottom"/>
                <w:hideMark/>
              </w:tcPr>
            </w:tcPrChange>
          </w:tcPr>
          <w:p w14:paraId="7C96FD40" w14:textId="77777777" w:rsidR="00952088" w:rsidRPr="00952088" w:rsidRDefault="00952088" w:rsidP="00952088">
            <w:pPr>
              <w:suppressAutoHyphens w:val="0"/>
              <w:jc w:val="center"/>
              <w:rPr>
                <w:ins w:id="1132" w:author="Stockwell" w:date="2017-01-25T15:04:00Z"/>
                <w:rFonts w:eastAsia="Times New Roman"/>
                <w:lang w:eastAsia="en-US" w:bidi="ar-SA"/>
              </w:rPr>
            </w:pPr>
          </w:p>
        </w:tc>
      </w:tr>
      <w:tr w:rsidR="00952088" w:rsidRPr="00952088" w14:paraId="5E7693D7" w14:textId="77777777" w:rsidTr="00952088">
        <w:trPr>
          <w:trHeight w:val="320"/>
          <w:ins w:id="1133" w:author="Stockwell" w:date="2017-01-25T15:04:00Z"/>
          <w:trPrChange w:id="1134"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135" w:author="Stockwell" w:date="2017-01-25T15:04:00Z">
              <w:tcPr>
                <w:tcW w:w="2250" w:type="dxa"/>
                <w:tcBorders>
                  <w:top w:val="nil"/>
                  <w:left w:val="nil"/>
                  <w:bottom w:val="nil"/>
                  <w:right w:val="nil"/>
                </w:tcBorders>
                <w:shd w:val="clear" w:color="auto" w:fill="auto"/>
                <w:noWrap/>
                <w:vAlign w:val="bottom"/>
                <w:hideMark/>
              </w:tcPr>
            </w:tcPrChange>
          </w:tcPr>
          <w:p w14:paraId="59AB6420" w14:textId="77777777" w:rsidR="00952088" w:rsidRPr="00952088" w:rsidRDefault="00952088" w:rsidP="00952088">
            <w:pPr>
              <w:suppressAutoHyphens w:val="0"/>
              <w:rPr>
                <w:ins w:id="1136" w:author="Stockwell" w:date="2017-01-25T15:04:00Z"/>
                <w:rFonts w:eastAsia="Times New Roman"/>
                <w:lang w:eastAsia="en-US" w:bidi="ar-SA"/>
              </w:rPr>
            </w:pPr>
            <w:ins w:id="1137" w:author="Stockwell" w:date="2017-01-25T15:04:00Z">
              <w:r w:rsidRPr="00952088">
                <w:rPr>
                  <w:rFonts w:eastAsia="Times New Roman"/>
                  <w:lang w:eastAsia="en-US" w:bidi="ar-SA"/>
                </w:rPr>
                <w:t>ARA</w:t>
              </w:r>
            </w:ins>
          </w:p>
        </w:tc>
        <w:tc>
          <w:tcPr>
            <w:tcW w:w="900" w:type="dxa"/>
            <w:tcBorders>
              <w:top w:val="nil"/>
              <w:left w:val="nil"/>
              <w:bottom w:val="nil"/>
              <w:right w:val="nil"/>
            </w:tcBorders>
            <w:shd w:val="clear" w:color="auto" w:fill="auto"/>
            <w:noWrap/>
            <w:vAlign w:val="bottom"/>
            <w:hideMark/>
            <w:tcPrChange w:id="1138" w:author="Stockwell" w:date="2017-01-25T15:04:00Z">
              <w:tcPr>
                <w:tcW w:w="900" w:type="dxa"/>
                <w:tcBorders>
                  <w:top w:val="nil"/>
                  <w:left w:val="nil"/>
                  <w:bottom w:val="nil"/>
                  <w:right w:val="nil"/>
                </w:tcBorders>
                <w:shd w:val="clear" w:color="auto" w:fill="auto"/>
                <w:noWrap/>
                <w:vAlign w:val="bottom"/>
                <w:hideMark/>
              </w:tcPr>
            </w:tcPrChange>
          </w:tcPr>
          <w:p w14:paraId="1F2D175D" w14:textId="77777777" w:rsidR="00952088" w:rsidRPr="00952088" w:rsidRDefault="00952088" w:rsidP="00952088">
            <w:pPr>
              <w:suppressAutoHyphens w:val="0"/>
              <w:jc w:val="center"/>
              <w:rPr>
                <w:ins w:id="1139" w:author="Stockwell" w:date="2017-01-25T15:04:00Z"/>
                <w:rFonts w:eastAsia="Times New Roman"/>
                <w:lang w:eastAsia="en-US" w:bidi="ar-SA"/>
              </w:rPr>
            </w:pPr>
            <w:ins w:id="1140"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41" w:author="Stockwell" w:date="2017-01-25T15:04:00Z">
              <w:tcPr>
                <w:tcW w:w="810" w:type="dxa"/>
                <w:tcBorders>
                  <w:top w:val="nil"/>
                  <w:left w:val="nil"/>
                  <w:bottom w:val="nil"/>
                  <w:right w:val="nil"/>
                </w:tcBorders>
                <w:shd w:val="clear" w:color="auto" w:fill="auto"/>
                <w:noWrap/>
                <w:vAlign w:val="bottom"/>
                <w:hideMark/>
              </w:tcPr>
            </w:tcPrChange>
          </w:tcPr>
          <w:p w14:paraId="1FE6084E" w14:textId="77777777" w:rsidR="00952088" w:rsidRPr="00952088" w:rsidRDefault="00952088" w:rsidP="00952088">
            <w:pPr>
              <w:suppressAutoHyphens w:val="0"/>
              <w:jc w:val="center"/>
              <w:rPr>
                <w:ins w:id="1142" w:author="Stockwell" w:date="2017-01-25T15:04:00Z"/>
                <w:rFonts w:eastAsia="Times New Roman"/>
                <w:lang w:eastAsia="en-US" w:bidi="ar-SA"/>
              </w:rPr>
            </w:pPr>
            <w:ins w:id="1143"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44" w:author="Stockwell" w:date="2017-01-25T15:04:00Z">
              <w:tcPr>
                <w:tcW w:w="810" w:type="dxa"/>
                <w:tcBorders>
                  <w:top w:val="nil"/>
                  <w:left w:val="nil"/>
                  <w:bottom w:val="nil"/>
                  <w:right w:val="nil"/>
                </w:tcBorders>
                <w:shd w:val="clear" w:color="auto" w:fill="auto"/>
                <w:noWrap/>
                <w:vAlign w:val="bottom"/>
                <w:hideMark/>
              </w:tcPr>
            </w:tcPrChange>
          </w:tcPr>
          <w:p w14:paraId="56D950AE" w14:textId="77777777" w:rsidR="00952088" w:rsidRPr="00952088" w:rsidRDefault="00952088" w:rsidP="00952088">
            <w:pPr>
              <w:suppressAutoHyphens w:val="0"/>
              <w:jc w:val="center"/>
              <w:rPr>
                <w:ins w:id="1145" w:author="Stockwell" w:date="2017-01-25T15:04:00Z"/>
                <w:rFonts w:eastAsia="Times New Roman"/>
                <w:lang w:eastAsia="en-US" w:bidi="ar-SA"/>
              </w:rPr>
            </w:pPr>
            <w:ins w:id="1146" w:author="Stockwell" w:date="2017-01-25T15:04:00Z">
              <w:r w:rsidRPr="00952088">
                <w:rPr>
                  <w:rFonts w:eastAsia="Times New Roman"/>
                  <w:lang w:eastAsia="en-US" w:bidi="ar-SA"/>
                </w:rPr>
                <w:t>X</w:t>
              </w:r>
            </w:ins>
          </w:p>
        </w:tc>
        <w:tc>
          <w:tcPr>
            <w:tcW w:w="1440" w:type="dxa"/>
            <w:tcBorders>
              <w:top w:val="nil"/>
              <w:left w:val="nil"/>
              <w:bottom w:val="nil"/>
              <w:right w:val="nil"/>
            </w:tcBorders>
            <w:shd w:val="clear" w:color="auto" w:fill="auto"/>
            <w:noWrap/>
            <w:vAlign w:val="bottom"/>
            <w:hideMark/>
            <w:tcPrChange w:id="1147" w:author="Stockwell" w:date="2017-01-25T15:04:00Z">
              <w:tcPr>
                <w:tcW w:w="1440" w:type="dxa"/>
                <w:tcBorders>
                  <w:top w:val="nil"/>
                  <w:left w:val="nil"/>
                  <w:bottom w:val="nil"/>
                  <w:right w:val="nil"/>
                </w:tcBorders>
                <w:shd w:val="clear" w:color="auto" w:fill="auto"/>
                <w:noWrap/>
                <w:vAlign w:val="bottom"/>
                <w:hideMark/>
              </w:tcPr>
            </w:tcPrChange>
          </w:tcPr>
          <w:p w14:paraId="69F913D3" w14:textId="77777777" w:rsidR="00952088" w:rsidRPr="00952088" w:rsidRDefault="00952088" w:rsidP="00952088">
            <w:pPr>
              <w:suppressAutoHyphens w:val="0"/>
              <w:jc w:val="center"/>
              <w:rPr>
                <w:ins w:id="1148" w:author="Stockwell" w:date="2017-01-25T15:04:00Z"/>
                <w:rFonts w:eastAsia="Times New Roman"/>
                <w:lang w:eastAsia="en-US" w:bidi="ar-SA"/>
              </w:rPr>
            </w:pPr>
          </w:p>
        </w:tc>
        <w:tc>
          <w:tcPr>
            <w:tcW w:w="1260" w:type="dxa"/>
            <w:tcBorders>
              <w:top w:val="nil"/>
              <w:left w:val="nil"/>
              <w:bottom w:val="nil"/>
              <w:right w:val="nil"/>
            </w:tcBorders>
            <w:shd w:val="clear" w:color="auto" w:fill="auto"/>
            <w:noWrap/>
            <w:vAlign w:val="bottom"/>
            <w:hideMark/>
            <w:tcPrChange w:id="1149" w:author="Stockwell" w:date="2017-01-25T15:04:00Z">
              <w:tcPr>
                <w:tcW w:w="1160" w:type="dxa"/>
                <w:tcBorders>
                  <w:top w:val="nil"/>
                  <w:left w:val="nil"/>
                  <w:bottom w:val="nil"/>
                  <w:right w:val="nil"/>
                </w:tcBorders>
                <w:shd w:val="clear" w:color="auto" w:fill="auto"/>
                <w:noWrap/>
                <w:vAlign w:val="bottom"/>
                <w:hideMark/>
              </w:tcPr>
            </w:tcPrChange>
          </w:tcPr>
          <w:p w14:paraId="137A8615" w14:textId="77777777" w:rsidR="00952088" w:rsidRPr="00952088" w:rsidRDefault="00952088" w:rsidP="00952088">
            <w:pPr>
              <w:suppressAutoHyphens w:val="0"/>
              <w:jc w:val="center"/>
              <w:rPr>
                <w:ins w:id="1150" w:author="Stockwell" w:date="2017-01-25T15:04:00Z"/>
                <w:rFonts w:eastAsia="Times New Roman"/>
                <w:sz w:val="20"/>
                <w:szCs w:val="20"/>
                <w:lang w:eastAsia="en-US" w:bidi="ar-SA"/>
              </w:rPr>
            </w:pPr>
          </w:p>
        </w:tc>
      </w:tr>
      <w:tr w:rsidR="00952088" w:rsidRPr="00952088" w14:paraId="66436C8C" w14:textId="77777777" w:rsidTr="00952088">
        <w:trPr>
          <w:trHeight w:val="320"/>
          <w:ins w:id="1151" w:author="Stockwell" w:date="2017-01-25T15:04:00Z"/>
          <w:trPrChange w:id="1152"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153" w:author="Stockwell" w:date="2017-01-25T15:04:00Z">
              <w:tcPr>
                <w:tcW w:w="2250" w:type="dxa"/>
                <w:tcBorders>
                  <w:top w:val="nil"/>
                  <w:left w:val="nil"/>
                  <w:bottom w:val="nil"/>
                  <w:right w:val="nil"/>
                </w:tcBorders>
                <w:shd w:val="clear" w:color="auto" w:fill="auto"/>
                <w:noWrap/>
                <w:vAlign w:val="bottom"/>
                <w:hideMark/>
              </w:tcPr>
            </w:tcPrChange>
          </w:tcPr>
          <w:p w14:paraId="06129280" w14:textId="77777777" w:rsidR="00952088" w:rsidRPr="00952088" w:rsidRDefault="00952088" w:rsidP="00952088">
            <w:pPr>
              <w:suppressAutoHyphens w:val="0"/>
              <w:rPr>
                <w:ins w:id="1154" w:author="Stockwell" w:date="2017-01-25T15:04:00Z"/>
                <w:rFonts w:eastAsia="Times New Roman"/>
                <w:lang w:eastAsia="en-US" w:bidi="ar-SA"/>
              </w:rPr>
            </w:pPr>
            <w:ins w:id="1155" w:author="Stockwell" w:date="2017-01-25T15:04:00Z">
              <w:r w:rsidRPr="00952088">
                <w:rPr>
                  <w:rFonts w:eastAsia="Times New Roman"/>
                  <w:lang w:eastAsia="en-US" w:bidi="ar-SA"/>
                </w:rPr>
                <w:t>EPA</w:t>
              </w:r>
            </w:ins>
          </w:p>
        </w:tc>
        <w:tc>
          <w:tcPr>
            <w:tcW w:w="900" w:type="dxa"/>
            <w:tcBorders>
              <w:top w:val="nil"/>
              <w:left w:val="nil"/>
              <w:bottom w:val="nil"/>
              <w:right w:val="nil"/>
            </w:tcBorders>
            <w:shd w:val="clear" w:color="auto" w:fill="auto"/>
            <w:noWrap/>
            <w:vAlign w:val="bottom"/>
            <w:hideMark/>
            <w:tcPrChange w:id="1156" w:author="Stockwell" w:date="2017-01-25T15:04:00Z">
              <w:tcPr>
                <w:tcW w:w="900" w:type="dxa"/>
                <w:tcBorders>
                  <w:top w:val="nil"/>
                  <w:left w:val="nil"/>
                  <w:bottom w:val="nil"/>
                  <w:right w:val="nil"/>
                </w:tcBorders>
                <w:shd w:val="clear" w:color="auto" w:fill="auto"/>
                <w:noWrap/>
                <w:vAlign w:val="bottom"/>
                <w:hideMark/>
              </w:tcPr>
            </w:tcPrChange>
          </w:tcPr>
          <w:p w14:paraId="118AE17D" w14:textId="77777777" w:rsidR="00952088" w:rsidRPr="00952088" w:rsidRDefault="00952088" w:rsidP="00952088">
            <w:pPr>
              <w:suppressAutoHyphens w:val="0"/>
              <w:jc w:val="center"/>
              <w:rPr>
                <w:ins w:id="1157" w:author="Stockwell" w:date="2017-01-25T15:04:00Z"/>
                <w:rFonts w:eastAsia="Times New Roman"/>
                <w:lang w:eastAsia="en-US" w:bidi="ar-SA"/>
              </w:rPr>
            </w:pPr>
            <w:ins w:id="1158"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59" w:author="Stockwell" w:date="2017-01-25T15:04:00Z">
              <w:tcPr>
                <w:tcW w:w="810" w:type="dxa"/>
                <w:tcBorders>
                  <w:top w:val="nil"/>
                  <w:left w:val="nil"/>
                  <w:bottom w:val="nil"/>
                  <w:right w:val="nil"/>
                </w:tcBorders>
                <w:shd w:val="clear" w:color="auto" w:fill="auto"/>
                <w:noWrap/>
                <w:vAlign w:val="bottom"/>
                <w:hideMark/>
              </w:tcPr>
            </w:tcPrChange>
          </w:tcPr>
          <w:p w14:paraId="17F9399A" w14:textId="77777777" w:rsidR="00952088" w:rsidRPr="00952088" w:rsidRDefault="00952088" w:rsidP="00952088">
            <w:pPr>
              <w:suppressAutoHyphens w:val="0"/>
              <w:jc w:val="center"/>
              <w:rPr>
                <w:ins w:id="1160"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161" w:author="Stockwell" w:date="2017-01-25T15:04:00Z">
              <w:tcPr>
                <w:tcW w:w="810" w:type="dxa"/>
                <w:tcBorders>
                  <w:top w:val="nil"/>
                  <w:left w:val="nil"/>
                  <w:bottom w:val="nil"/>
                  <w:right w:val="nil"/>
                </w:tcBorders>
                <w:shd w:val="clear" w:color="auto" w:fill="auto"/>
                <w:noWrap/>
                <w:vAlign w:val="bottom"/>
                <w:hideMark/>
              </w:tcPr>
            </w:tcPrChange>
          </w:tcPr>
          <w:p w14:paraId="4F237D78" w14:textId="77777777" w:rsidR="00952088" w:rsidRPr="00952088" w:rsidRDefault="00952088" w:rsidP="00952088">
            <w:pPr>
              <w:suppressAutoHyphens w:val="0"/>
              <w:jc w:val="center"/>
              <w:rPr>
                <w:ins w:id="1162"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163" w:author="Stockwell" w:date="2017-01-25T15:04:00Z">
              <w:tcPr>
                <w:tcW w:w="1440" w:type="dxa"/>
                <w:tcBorders>
                  <w:top w:val="nil"/>
                  <w:left w:val="nil"/>
                  <w:bottom w:val="nil"/>
                  <w:right w:val="nil"/>
                </w:tcBorders>
                <w:shd w:val="clear" w:color="auto" w:fill="auto"/>
                <w:noWrap/>
                <w:vAlign w:val="bottom"/>
                <w:hideMark/>
              </w:tcPr>
            </w:tcPrChange>
          </w:tcPr>
          <w:p w14:paraId="1F914B19" w14:textId="77777777" w:rsidR="00952088" w:rsidRPr="00952088" w:rsidRDefault="00952088" w:rsidP="00952088">
            <w:pPr>
              <w:suppressAutoHyphens w:val="0"/>
              <w:jc w:val="center"/>
              <w:rPr>
                <w:ins w:id="1164" w:author="Stockwell" w:date="2017-01-25T15:04:00Z"/>
                <w:rFonts w:eastAsia="Times New Roman"/>
                <w:lang w:eastAsia="en-US" w:bidi="ar-SA"/>
              </w:rPr>
            </w:pPr>
            <w:ins w:id="1165" w:author="Stockwell" w:date="2017-01-25T15:04:00Z">
              <w:r w:rsidRPr="00952088">
                <w:rPr>
                  <w:rFonts w:eastAsia="Times New Roman"/>
                  <w:lang w:eastAsia="en-US" w:bidi="ar-SA"/>
                </w:rPr>
                <w:t>X</w:t>
              </w:r>
            </w:ins>
          </w:p>
        </w:tc>
        <w:tc>
          <w:tcPr>
            <w:tcW w:w="1260" w:type="dxa"/>
            <w:tcBorders>
              <w:top w:val="nil"/>
              <w:left w:val="nil"/>
              <w:bottom w:val="nil"/>
              <w:right w:val="nil"/>
            </w:tcBorders>
            <w:shd w:val="clear" w:color="auto" w:fill="auto"/>
            <w:noWrap/>
            <w:vAlign w:val="bottom"/>
            <w:hideMark/>
            <w:tcPrChange w:id="1166" w:author="Stockwell" w:date="2017-01-25T15:04:00Z">
              <w:tcPr>
                <w:tcW w:w="1160" w:type="dxa"/>
                <w:tcBorders>
                  <w:top w:val="nil"/>
                  <w:left w:val="nil"/>
                  <w:bottom w:val="nil"/>
                  <w:right w:val="nil"/>
                </w:tcBorders>
                <w:shd w:val="clear" w:color="auto" w:fill="auto"/>
                <w:noWrap/>
                <w:vAlign w:val="bottom"/>
                <w:hideMark/>
              </w:tcPr>
            </w:tcPrChange>
          </w:tcPr>
          <w:p w14:paraId="23FAC424" w14:textId="77777777" w:rsidR="00952088" w:rsidRPr="00952088" w:rsidRDefault="00952088" w:rsidP="00952088">
            <w:pPr>
              <w:suppressAutoHyphens w:val="0"/>
              <w:jc w:val="center"/>
              <w:rPr>
                <w:ins w:id="1167" w:author="Stockwell" w:date="2017-01-25T15:04:00Z"/>
                <w:rFonts w:eastAsia="Times New Roman"/>
                <w:lang w:eastAsia="en-US" w:bidi="ar-SA"/>
              </w:rPr>
            </w:pPr>
          </w:p>
        </w:tc>
      </w:tr>
      <w:tr w:rsidR="00952088" w:rsidRPr="00952088" w14:paraId="3A3AB538" w14:textId="77777777" w:rsidTr="00952088">
        <w:trPr>
          <w:trHeight w:val="320"/>
          <w:ins w:id="1168" w:author="Stockwell" w:date="2017-01-25T15:04:00Z"/>
          <w:trPrChange w:id="1169" w:author="Stockwell" w:date="2017-01-25T15:04:00Z">
            <w:trPr>
              <w:trHeight w:val="320"/>
            </w:trPr>
          </w:trPrChange>
        </w:trPr>
        <w:tc>
          <w:tcPr>
            <w:tcW w:w="2250" w:type="dxa"/>
            <w:tcBorders>
              <w:top w:val="nil"/>
              <w:left w:val="nil"/>
              <w:bottom w:val="nil"/>
              <w:right w:val="nil"/>
            </w:tcBorders>
            <w:shd w:val="clear" w:color="auto" w:fill="auto"/>
            <w:noWrap/>
            <w:vAlign w:val="bottom"/>
            <w:hideMark/>
            <w:tcPrChange w:id="1170" w:author="Stockwell" w:date="2017-01-25T15:04:00Z">
              <w:tcPr>
                <w:tcW w:w="2250" w:type="dxa"/>
                <w:tcBorders>
                  <w:top w:val="nil"/>
                  <w:left w:val="nil"/>
                  <w:bottom w:val="nil"/>
                  <w:right w:val="nil"/>
                </w:tcBorders>
                <w:shd w:val="clear" w:color="auto" w:fill="auto"/>
                <w:noWrap/>
                <w:vAlign w:val="bottom"/>
                <w:hideMark/>
              </w:tcPr>
            </w:tcPrChange>
          </w:tcPr>
          <w:p w14:paraId="43A81E09" w14:textId="77777777" w:rsidR="00952088" w:rsidRPr="00952088" w:rsidRDefault="00952088" w:rsidP="00952088">
            <w:pPr>
              <w:suppressAutoHyphens w:val="0"/>
              <w:rPr>
                <w:ins w:id="1171" w:author="Stockwell" w:date="2017-01-25T15:04:00Z"/>
                <w:rFonts w:eastAsia="Times New Roman"/>
                <w:lang w:eastAsia="en-US" w:bidi="ar-SA"/>
              </w:rPr>
            </w:pPr>
            <w:ins w:id="1172" w:author="Stockwell" w:date="2017-01-25T15:04:00Z">
              <w:r w:rsidRPr="00952088">
                <w:rPr>
                  <w:rFonts w:eastAsia="Times New Roman"/>
                  <w:lang w:eastAsia="en-US" w:bidi="ar-SA"/>
                </w:rPr>
                <w:t>DHA</w:t>
              </w:r>
            </w:ins>
          </w:p>
        </w:tc>
        <w:tc>
          <w:tcPr>
            <w:tcW w:w="900" w:type="dxa"/>
            <w:tcBorders>
              <w:top w:val="nil"/>
              <w:left w:val="nil"/>
              <w:bottom w:val="nil"/>
              <w:right w:val="nil"/>
            </w:tcBorders>
            <w:shd w:val="clear" w:color="auto" w:fill="auto"/>
            <w:noWrap/>
            <w:vAlign w:val="bottom"/>
            <w:hideMark/>
            <w:tcPrChange w:id="1173" w:author="Stockwell" w:date="2017-01-25T15:04:00Z">
              <w:tcPr>
                <w:tcW w:w="900" w:type="dxa"/>
                <w:tcBorders>
                  <w:top w:val="nil"/>
                  <w:left w:val="nil"/>
                  <w:bottom w:val="nil"/>
                  <w:right w:val="nil"/>
                </w:tcBorders>
                <w:shd w:val="clear" w:color="auto" w:fill="auto"/>
                <w:noWrap/>
                <w:vAlign w:val="bottom"/>
                <w:hideMark/>
              </w:tcPr>
            </w:tcPrChange>
          </w:tcPr>
          <w:p w14:paraId="23951DAE" w14:textId="77777777" w:rsidR="00952088" w:rsidRPr="00952088" w:rsidRDefault="00952088" w:rsidP="00952088">
            <w:pPr>
              <w:suppressAutoHyphens w:val="0"/>
              <w:jc w:val="center"/>
              <w:rPr>
                <w:ins w:id="1174" w:author="Stockwell" w:date="2017-01-25T15:04:00Z"/>
                <w:rFonts w:eastAsia="Times New Roman"/>
                <w:lang w:eastAsia="en-US" w:bidi="ar-SA"/>
              </w:rPr>
            </w:pPr>
            <w:ins w:id="1175" w:author="Stockwell" w:date="2017-01-25T15:04:00Z">
              <w:r w:rsidRPr="00952088">
                <w:rPr>
                  <w:rFonts w:eastAsia="Times New Roman"/>
                  <w:lang w:eastAsia="en-US" w:bidi="ar-SA"/>
                </w:rPr>
                <w:t>X</w:t>
              </w:r>
            </w:ins>
          </w:p>
        </w:tc>
        <w:tc>
          <w:tcPr>
            <w:tcW w:w="810" w:type="dxa"/>
            <w:tcBorders>
              <w:top w:val="nil"/>
              <w:left w:val="nil"/>
              <w:bottom w:val="nil"/>
              <w:right w:val="nil"/>
            </w:tcBorders>
            <w:shd w:val="clear" w:color="auto" w:fill="auto"/>
            <w:noWrap/>
            <w:vAlign w:val="bottom"/>
            <w:hideMark/>
            <w:tcPrChange w:id="1176" w:author="Stockwell" w:date="2017-01-25T15:04:00Z">
              <w:tcPr>
                <w:tcW w:w="810" w:type="dxa"/>
                <w:tcBorders>
                  <w:top w:val="nil"/>
                  <w:left w:val="nil"/>
                  <w:bottom w:val="nil"/>
                  <w:right w:val="nil"/>
                </w:tcBorders>
                <w:shd w:val="clear" w:color="auto" w:fill="auto"/>
                <w:noWrap/>
                <w:vAlign w:val="bottom"/>
                <w:hideMark/>
              </w:tcPr>
            </w:tcPrChange>
          </w:tcPr>
          <w:p w14:paraId="2AA070F5" w14:textId="77777777" w:rsidR="00952088" w:rsidRPr="00952088" w:rsidRDefault="00952088" w:rsidP="00952088">
            <w:pPr>
              <w:suppressAutoHyphens w:val="0"/>
              <w:jc w:val="center"/>
              <w:rPr>
                <w:ins w:id="1177" w:author="Stockwell" w:date="2017-01-25T15:04:00Z"/>
                <w:rFonts w:eastAsia="Times New Roman"/>
                <w:lang w:eastAsia="en-US" w:bidi="ar-SA"/>
              </w:rPr>
            </w:pPr>
          </w:p>
        </w:tc>
        <w:tc>
          <w:tcPr>
            <w:tcW w:w="810" w:type="dxa"/>
            <w:tcBorders>
              <w:top w:val="nil"/>
              <w:left w:val="nil"/>
              <w:bottom w:val="nil"/>
              <w:right w:val="nil"/>
            </w:tcBorders>
            <w:shd w:val="clear" w:color="auto" w:fill="auto"/>
            <w:noWrap/>
            <w:vAlign w:val="bottom"/>
            <w:hideMark/>
            <w:tcPrChange w:id="1178" w:author="Stockwell" w:date="2017-01-25T15:04:00Z">
              <w:tcPr>
                <w:tcW w:w="810" w:type="dxa"/>
                <w:tcBorders>
                  <w:top w:val="nil"/>
                  <w:left w:val="nil"/>
                  <w:bottom w:val="nil"/>
                  <w:right w:val="nil"/>
                </w:tcBorders>
                <w:shd w:val="clear" w:color="auto" w:fill="auto"/>
                <w:noWrap/>
                <w:vAlign w:val="bottom"/>
                <w:hideMark/>
              </w:tcPr>
            </w:tcPrChange>
          </w:tcPr>
          <w:p w14:paraId="681A2B30" w14:textId="77777777" w:rsidR="00952088" w:rsidRPr="00952088" w:rsidRDefault="00952088" w:rsidP="00952088">
            <w:pPr>
              <w:suppressAutoHyphens w:val="0"/>
              <w:jc w:val="center"/>
              <w:rPr>
                <w:ins w:id="1179" w:author="Stockwell" w:date="2017-01-25T15:04:00Z"/>
                <w:rFonts w:eastAsia="Times New Roman"/>
                <w:sz w:val="20"/>
                <w:szCs w:val="20"/>
                <w:lang w:eastAsia="en-US" w:bidi="ar-SA"/>
              </w:rPr>
            </w:pPr>
          </w:p>
        </w:tc>
        <w:tc>
          <w:tcPr>
            <w:tcW w:w="1440" w:type="dxa"/>
            <w:tcBorders>
              <w:top w:val="nil"/>
              <w:left w:val="nil"/>
              <w:bottom w:val="nil"/>
              <w:right w:val="nil"/>
            </w:tcBorders>
            <w:shd w:val="clear" w:color="auto" w:fill="auto"/>
            <w:noWrap/>
            <w:vAlign w:val="bottom"/>
            <w:hideMark/>
            <w:tcPrChange w:id="1180" w:author="Stockwell" w:date="2017-01-25T15:04:00Z">
              <w:tcPr>
                <w:tcW w:w="1440" w:type="dxa"/>
                <w:tcBorders>
                  <w:top w:val="nil"/>
                  <w:left w:val="nil"/>
                  <w:bottom w:val="nil"/>
                  <w:right w:val="nil"/>
                </w:tcBorders>
                <w:shd w:val="clear" w:color="auto" w:fill="auto"/>
                <w:noWrap/>
                <w:vAlign w:val="bottom"/>
                <w:hideMark/>
              </w:tcPr>
            </w:tcPrChange>
          </w:tcPr>
          <w:p w14:paraId="4EF7B584" w14:textId="77777777" w:rsidR="00952088" w:rsidRPr="00952088" w:rsidRDefault="00952088" w:rsidP="00952088">
            <w:pPr>
              <w:suppressAutoHyphens w:val="0"/>
              <w:jc w:val="center"/>
              <w:rPr>
                <w:ins w:id="1181" w:author="Stockwell" w:date="2017-01-25T15:04:00Z"/>
                <w:rFonts w:eastAsia="Times New Roman"/>
                <w:lang w:eastAsia="en-US" w:bidi="ar-SA"/>
              </w:rPr>
            </w:pPr>
            <w:ins w:id="1182" w:author="Stockwell" w:date="2017-01-25T15:04:00Z">
              <w:r w:rsidRPr="00952088">
                <w:rPr>
                  <w:rFonts w:eastAsia="Times New Roman"/>
                  <w:lang w:eastAsia="en-US" w:bidi="ar-SA"/>
                </w:rPr>
                <w:t>X</w:t>
              </w:r>
            </w:ins>
          </w:p>
        </w:tc>
        <w:tc>
          <w:tcPr>
            <w:tcW w:w="1260" w:type="dxa"/>
            <w:tcBorders>
              <w:top w:val="nil"/>
              <w:left w:val="nil"/>
              <w:bottom w:val="nil"/>
              <w:right w:val="nil"/>
            </w:tcBorders>
            <w:shd w:val="clear" w:color="auto" w:fill="auto"/>
            <w:noWrap/>
            <w:vAlign w:val="bottom"/>
            <w:hideMark/>
            <w:tcPrChange w:id="1183" w:author="Stockwell" w:date="2017-01-25T15:04:00Z">
              <w:tcPr>
                <w:tcW w:w="1160" w:type="dxa"/>
                <w:tcBorders>
                  <w:top w:val="nil"/>
                  <w:left w:val="nil"/>
                  <w:bottom w:val="nil"/>
                  <w:right w:val="nil"/>
                </w:tcBorders>
                <w:shd w:val="clear" w:color="auto" w:fill="auto"/>
                <w:noWrap/>
                <w:vAlign w:val="bottom"/>
                <w:hideMark/>
              </w:tcPr>
            </w:tcPrChange>
          </w:tcPr>
          <w:p w14:paraId="0FFB6412" w14:textId="77777777" w:rsidR="00952088" w:rsidRPr="00952088" w:rsidRDefault="00952088" w:rsidP="00952088">
            <w:pPr>
              <w:suppressAutoHyphens w:val="0"/>
              <w:jc w:val="center"/>
              <w:rPr>
                <w:ins w:id="1184" w:author="Stockwell" w:date="2017-01-25T15:04:00Z"/>
                <w:rFonts w:eastAsia="Times New Roman"/>
                <w:lang w:eastAsia="en-US" w:bidi="ar-SA"/>
              </w:rPr>
            </w:pPr>
          </w:p>
        </w:tc>
      </w:tr>
      <w:tr w:rsidR="00952088" w:rsidRPr="00952088" w14:paraId="28DE4807" w14:textId="77777777" w:rsidTr="00952088">
        <w:trPr>
          <w:trHeight w:val="320"/>
          <w:ins w:id="1185" w:author="Stockwell" w:date="2017-01-25T15:04:00Z"/>
          <w:trPrChange w:id="1186" w:author="Stockwell" w:date="2017-01-25T15:04:00Z">
            <w:trPr>
              <w:trHeight w:val="320"/>
            </w:trPr>
          </w:trPrChange>
        </w:trPr>
        <w:tc>
          <w:tcPr>
            <w:tcW w:w="2250" w:type="dxa"/>
            <w:tcBorders>
              <w:top w:val="nil"/>
              <w:left w:val="nil"/>
              <w:bottom w:val="single" w:sz="4" w:space="0" w:color="auto"/>
              <w:right w:val="nil"/>
            </w:tcBorders>
            <w:shd w:val="clear" w:color="auto" w:fill="auto"/>
            <w:noWrap/>
            <w:vAlign w:val="bottom"/>
            <w:hideMark/>
            <w:tcPrChange w:id="1187" w:author="Stockwell" w:date="2017-01-25T15:04:00Z">
              <w:tcPr>
                <w:tcW w:w="2250" w:type="dxa"/>
                <w:tcBorders>
                  <w:top w:val="nil"/>
                  <w:left w:val="nil"/>
                  <w:bottom w:val="single" w:sz="4" w:space="0" w:color="auto"/>
                  <w:right w:val="nil"/>
                </w:tcBorders>
                <w:shd w:val="clear" w:color="auto" w:fill="auto"/>
                <w:noWrap/>
                <w:vAlign w:val="bottom"/>
                <w:hideMark/>
              </w:tcPr>
            </w:tcPrChange>
          </w:tcPr>
          <w:p w14:paraId="79470566" w14:textId="77777777" w:rsidR="00952088" w:rsidRPr="00952088" w:rsidRDefault="00952088" w:rsidP="00952088">
            <w:pPr>
              <w:suppressAutoHyphens w:val="0"/>
              <w:rPr>
                <w:ins w:id="1188" w:author="Stockwell" w:date="2017-01-25T15:04:00Z"/>
                <w:rFonts w:eastAsia="Times New Roman"/>
                <w:lang w:eastAsia="en-US" w:bidi="ar-SA"/>
              </w:rPr>
            </w:pPr>
            <w:ins w:id="1189" w:author="Stockwell" w:date="2017-01-25T15:04:00Z">
              <w:r w:rsidRPr="00952088">
                <w:rPr>
                  <w:rFonts w:eastAsia="Times New Roman"/>
                  <w:lang w:eastAsia="en-US" w:bidi="ar-SA"/>
                </w:rPr>
                <w:t>Mead Acid</w:t>
              </w:r>
            </w:ins>
          </w:p>
        </w:tc>
        <w:tc>
          <w:tcPr>
            <w:tcW w:w="900" w:type="dxa"/>
            <w:tcBorders>
              <w:top w:val="nil"/>
              <w:left w:val="nil"/>
              <w:bottom w:val="single" w:sz="4" w:space="0" w:color="auto"/>
              <w:right w:val="nil"/>
            </w:tcBorders>
            <w:shd w:val="clear" w:color="auto" w:fill="auto"/>
            <w:noWrap/>
            <w:vAlign w:val="bottom"/>
            <w:hideMark/>
            <w:tcPrChange w:id="1190" w:author="Stockwell" w:date="2017-01-25T15:04:00Z">
              <w:tcPr>
                <w:tcW w:w="900" w:type="dxa"/>
                <w:tcBorders>
                  <w:top w:val="nil"/>
                  <w:left w:val="nil"/>
                  <w:bottom w:val="single" w:sz="4" w:space="0" w:color="auto"/>
                  <w:right w:val="nil"/>
                </w:tcBorders>
                <w:shd w:val="clear" w:color="auto" w:fill="auto"/>
                <w:noWrap/>
                <w:vAlign w:val="bottom"/>
                <w:hideMark/>
              </w:tcPr>
            </w:tcPrChange>
          </w:tcPr>
          <w:p w14:paraId="34A71503" w14:textId="77777777" w:rsidR="00952088" w:rsidRPr="00952088" w:rsidRDefault="00952088" w:rsidP="00952088">
            <w:pPr>
              <w:suppressAutoHyphens w:val="0"/>
              <w:jc w:val="center"/>
              <w:rPr>
                <w:ins w:id="1191" w:author="Stockwell" w:date="2017-01-25T15:04:00Z"/>
                <w:rFonts w:eastAsia="Times New Roman"/>
                <w:lang w:eastAsia="en-US" w:bidi="ar-SA"/>
              </w:rPr>
            </w:pPr>
            <w:ins w:id="1192" w:author="Stockwell" w:date="2017-01-25T15:04:00Z">
              <w:r w:rsidRPr="00952088">
                <w:rPr>
                  <w:rFonts w:eastAsia="Times New Roman"/>
                  <w:lang w:eastAsia="en-US" w:bidi="ar-SA"/>
                </w:rPr>
                <w:t>X</w:t>
              </w:r>
            </w:ins>
          </w:p>
        </w:tc>
        <w:tc>
          <w:tcPr>
            <w:tcW w:w="810" w:type="dxa"/>
            <w:tcBorders>
              <w:top w:val="nil"/>
              <w:left w:val="nil"/>
              <w:bottom w:val="single" w:sz="4" w:space="0" w:color="auto"/>
              <w:right w:val="nil"/>
            </w:tcBorders>
            <w:shd w:val="clear" w:color="auto" w:fill="auto"/>
            <w:noWrap/>
            <w:vAlign w:val="bottom"/>
            <w:hideMark/>
            <w:tcPrChange w:id="1193" w:author="Stockwell" w:date="2017-01-25T15:04:00Z">
              <w:tcPr>
                <w:tcW w:w="810" w:type="dxa"/>
                <w:tcBorders>
                  <w:top w:val="nil"/>
                  <w:left w:val="nil"/>
                  <w:bottom w:val="single" w:sz="4" w:space="0" w:color="auto"/>
                  <w:right w:val="nil"/>
                </w:tcBorders>
                <w:shd w:val="clear" w:color="auto" w:fill="auto"/>
                <w:noWrap/>
                <w:vAlign w:val="bottom"/>
                <w:hideMark/>
              </w:tcPr>
            </w:tcPrChange>
          </w:tcPr>
          <w:p w14:paraId="08DDF0C8" w14:textId="77777777" w:rsidR="00952088" w:rsidRPr="00952088" w:rsidRDefault="00952088" w:rsidP="00952088">
            <w:pPr>
              <w:suppressAutoHyphens w:val="0"/>
              <w:jc w:val="center"/>
              <w:rPr>
                <w:ins w:id="1194" w:author="Stockwell" w:date="2017-01-25T15:04:00Z"/>
                <w:rFonts w:eastAsia="Times New Roman"/>
                <w:lang w:eastAsia="en-US" w:bidi="ar-SA"/>
              </w:rPr>
            </w:pPr>
            <w:ins w:id="1195" w:author="Stockwell" w:date="2017-01-25T15:04:00Z">
              <w:r w:rsidRPr="00952088">
                <w:rPr>
                  <w:rFonts w:eastAsia="Times New Roman"/>
                  <w:lang w:eastAsia="en-US" w:bidi="ar-SA"/>
                </w:rPr>
                <w:t> </w:t>
              </w:r>
            </w:ins>
          </w:p>
        </w:tc>
        <w:tc>
          <w:tcPr>
            <w:tcW w:w="810" w:type="dxa"/>
            <w:tcBorders>
              <w:top w:val="nil"/>
              <w:left w:val="nil"/>
              <w:bottom w:val="single" w:sz="4" w:space="0" w:color="auto"/>
              <w:right w:val="nil"/>
            </w:tcBorders>
            <w:shd w:val="clear" w:color="auto" w:fill="auto"/>
            <w:noWrap/>
            <w:vAlign w:val="bottom"/>
            <w:hideMark/>
            <w:tcPrChange w:id="1196" w:author="Stockwell" w:date="2017-01-25T15:04:00Z">
              <w:tcPr>
                <w:tcW w:w="810" w:type="dxa"/>
                <w:tcBorders>
                  <w:top w:val="nil"/>
                  <w:left w:val="nil"/>
                  <w:bottom w:val="single" w:sz="4" w:space="0" w:color="auto"/>
                  <w:right w:val="nil"/>
                </w:tcBorders>
                <w:shd w:val="clear" w:color="auto" w:fill="auto"/>
                <w:noWrap/>
                <w:vAlign w:val="bottom"/>
                <w:hideMark/>
              </w:tcPr>
            </w:tcPrChange>
          </w:tcPr>
          <w:p w14:paraId="456AD038" w14:textId="77777777" w:rsidR="00952088" w:rsidRPr="00952088" w:rsidRDefault="00952088" w:rsidP="00952088">
            <w:pPr>
              <w:suppressAutoHyphens w:val="0"/>
              <w:jc w:val="center"/>
              <w:rPr>
                <w:ins w:id="1197" w:author="Stockwell" w:date="2017-01-25T15:04:00Z"/>
                <w:rFonts w:eastAsia="Times New Roman"/>
                <w:lang w:eastAsia="en-US" w:bidi="ar-SA"/>
              </w:rPr>
            </w:pPr>
            <w:ins w:id="1198" w:author="Stockwell" w:date="2017-01-25T15:04:00Z">
              <w:r w:rsidRPr="00952088">
                <w:rPr>
                  <w:rFonts w:eastAsia="Times New Roman"/>
                  <w:lang w:eastAsia="en-US" w:bidi="ar-SA"/>
                </w:rPr>
                <w:t>X</w:t>
              </w:r>
            </w:ins>
          </w:p>
        </w:tc>
        <w:tc>
          <w:tcPr>
            <w:tcW w:w="1440" w:type="dxa"/>
            <w:tcBorders>
              <w:top w:val="nil"/>
              <w:left w:val="nil"/>
              <w:bottom w:val="single" w:sz="4" w:space="0" w:color="auto"/>
              <w:right w:val="nil"/>
            </w:tcBorders>
            <w:shd w:val="clear" w:color="auto" w:fill="auto"/>
            <w:noWrap/>
            <w:vAlign w:val="bottom"/>
            <w:hideMark/>
            <w:tcPrChange w:id="1199" w:author="Stockwell" w:date="2017-01-25T15:04:00Z">
              <w:tcPr>
                <w:tcW w:w="1440" w:type="dxa"/>
                <w:tcBorders>
                  <w:top w:val="nil"/>
                  <w:left w:val="nil"/>
                  <w:bottom w:val="single" w:sz="4" w:space="0" w:color="auto"/>
                  <w:right w:val="nil"/>
                </w:tcBorders>
                <w:shd w:val="clear" w:color="auto" w:fill="auto"/>
                <w:noWrap/>
                <w:vAlign w:val="bottom"/>
                <w:hideMark/>
              </w:tcPr>
            </w:tcPrChange>
          </w:tcPr>
          <w:p w14:paraId="2DC2CA96" w14:textId="77777777" w:rsidR="00952088" w:rsidRPr="00952088" w:rsidRDefault="00952088" w:rsidP="00952088">
            <w:pPr>
              <w:suppressAutoHyphens w:val="0"/>
              <w:jc w:val="center"/>
              <w:rPr>
                <w:ins w:id="1200" w:author="Stockwell" w:date="2017-01-25T15:04:00Z"/>
                <w:rFonts w:eastAsia="Times New Roman"/>
                <w:lang w:eastAsia="en-US" w:bidi="ar-SA"/>
              </w:rPr>
            </w:pPr>
            <w:ins w:id="1201" w:author="Stockwell" w:date="2017-01-25T15:04:00Z">
              <w:r w:rsidRPr="00952088">
                <w:rPr>
                  <w:rFonts w:eastAsia="Times New Roman"/>
                  <w:lang w:eastAsia="en-US" w:bidi="ar-SA"/>
                </w:rPr>
                <w:t> </w:t>
              </w:r>
            </w:ins>
          </w:p>
        </w:tc>
        <w:tc>
          <w:tcPr>
            <w:tcW w:w="1260" w:type="dxa"/>
            <w:tcBorders>
              <w:top w:val="nil"/>
              <w:left w:val="nil"/>
              <w:bottom w:val="single" w:sz="4" w:space="0" w:color="auto"/>
              <w:right w:val="nil"/>
            </w:tcBorders>
            <w:shd w:val="clear" w:color="auto" w:fill="auto"/>
            <w:noWrap/>
            <w:vAlign w:val="bottom"/>
            <w:hideMark/>
            <w:tcPrChange w:id="1202" w:author="Stockwell" w:date="2017-01-25T15:04:00Z">
              <w:tcPr>
                <w:tcW w:w="1160" w:type="dxa"/>
                <w:tcBorders>
                  <w:top w:val="nil"/>
                  <w:left w:val="nil"/>
                  <w:bottom w:val="single" w:sz="4" w:space="0" w:color="auto"/>
                  <w:right w:val="nil"/>
                </w:tcBorders>
                <w:shd w:val="clear" w:color="auto" w:fill="auto"/>
                <w:noWrap/>
                <w:vAlign w:val="bottom"/>
                <w:hideMark/>
              </w:tcPr>
            </w:tcPrChange>
          </w:tcPr>
          <w:p w14:paraId="24E2B8F5" w14:textId="77777777" w:rsidR="00952088" w:rsidRPr="00952088" w:rsidRDefault="00952088" w:rsidP="00952088">
            <w:pPr>
              <w:suppressAutoHyphens w:val="0"/>
              <w:jc w:val="center"/>
              <w:rPr>
                <w:ins w:id="1203" w:author="Stockwell" w:date="2017-01-25T15:04:00Z"/>
                <w:rFonts w:eastAsia="Times New Roman"/>
                <w:lang w:eastAsia="en-US" w:bidi="ar-SA"/>
              </w:rPr>
            </w:pPr>
            <w:ins w:id="1204" w:author="Stockwell" w:date="2017-01-25T15:04:00Z">
              <w:r w:rsidRPr="00952088">
                <w:rPr>
                  <w:rFonts w:eastAsia="Times New Roman"/>
                  <w:lang w:eastAsia="en-US" w:bidi="ar-SA"/>
                </w:rPr>
                <w:t> </w:t>
              </w:r>
            </w:ins>
          </w:p>
        </w:tc>
      </w:tr>
    </w:tbl>
    <w:p w14:paraId="3F590553" w14:textId="77777777" w:rsidR="00952088" w:rsidRDefault="00952088" w:rsidP="009678FD">
      <w:pPr>
        <w:suppressAutoHyphens w:val="0"/>
        <w:spacing w:line="480" w:lineRule="auto"/>
        <w:rPr>
          <w:ins w:id="1205" w:author="Stockwell" w:date="2017-01-25T15:03:00Z"/>
        </w:rPr>
      </w:pPr>
    </w:p>
    <w:p w14:paraId="5BE80EA3" w14:textId="77777777" w:rsidR="00952088" w:rsidRDefault="00952088" w:rsidP="009678FD">
      <w:pPr>
        <w:suppressAutoHyphens w:val="0"/>
        <w:spacing w:line="480" w:lineRule="auto"/>
        <w:rPr>
          <w:ins w:id="1206" w:author="Stockwell" w:date="2017-01-25T15:03:00Z"/>
        </w:rPr>
      </w:pPr>
    </w:p>
    <w:p w14:paraId="0EF29D3C" w14:textId="77777777" w:rsidR="00952088" w:rsidRDefault="00952088" w:rsidP="009678FD">
      <w:pPr>
        <w:suppressAutoHyphens w:val="0"/>
        <w:spacing w:line="480" w:lineRule="auto"/>
        <w:rPr>
          <w:ins w:id="1207" w:author="Stockwell" w:date="2017-01-25T12:53:00Z"/>
        </w:rPr>
      </w:pPr>
    </w:p>
    <w:p w14:paraId="4F2FE94F" w14:textId="7365F07F" w:rsidR="008E3640" w:rsidRDefault="008E3640">
      <w:pPr>
        <w:spacing w:line="480" w:lineRule="auto"/>
        <w:pPrChange w:id="1208" w:author="Stockwell" w:date="2017-01-25T15:03:00Z">
          <w:pPr>
            <w:jc w:val="center"/>
          </w:pPr>
        </w:pPrChange>
      </w:pPr>
    </w:p>
    <w:p w14:paraId="07FC8A07" w14:textId="410CB9D7" w:rsidR="00FB301D" w:rsidRDefault="00FB301D">
      <w:pPr>
        <w:suppressAutoHyphens w:val="0"/>
        <w:spacing w:line="480" w:lineRule="auto"/>
        <w:rPr>
          <w:ins w:id="1209" w:author="Stockwell" w:date="2017-01-23T13:20:00Z"/>
        </w:rPr>
        <w:pPrChange w:id="1210" w:author="Stockwell" w:date="2017-01-23T13:21:00Z">
          <w:pPr>
            <w:suppressAutoHyphens w:val="0"/>
          </w:pPr>
        </w:pPrChange>
      </w:pPr>
    </w:p>
    <w:p w14:paraId="79164604" w14:textId="5E52B8FF" w:rsidR="00952088" w:rsidRDefault="00952088">
      <w:pPr>
        <w:suppressAutoHyphens w:val="0"/>
        <w:rPr>
          <w:ins w:id="1211" w:author="Stockwell" w:date="2017-01-25T15:03:00Z"/>
        </w:rPr>
      </w:pPr>
      <w:ins w:id="1212" w:author="Stockwell" w:date="2017-01-25T15:03:00Z">
        <w:r>
          <w:br w:type="page"/>
        </w:r>
      </w:ins>
    </w:p>
    <w:p w14:paraId="268FF4C4" w14:textId="77777777" w:rsidR="00E00752" w:rsidDel="00FB301D" w:rsidRDefault="00E00752">
      <w:pPr>
        <w:numPr>
          <w:ins w:id="1213" w:author="Stockwell" w:date="2017-01-15T12:09:00Z"/>
        </w:numPr>
        <w:spacing w:line="480" w:lineRule="auto"/>
        <w:rPr>
          <w:del w:id="1214" w:author="Stockwell" w:date="2017-01-23T13:20:00Z"/>
        </w:rPr>
        <w:pPrChange w:id="1215" w:author="Stockwell" w:date="2017-01-23T13:21:00Z">
          <w:pPr/>
        </w:pPrChange>
      </w:pPr>
    </w:p>
    <w:p w14:paraId="26002A77" w14:textId="77777777" w:rsidR="00CC330F" w:rsidRDefault="00CC330F">
      <w:pPr>
        <w:numPr>
          <w:ins w:id="1216" w:author="Stockwell" w:date="2017-01-15T12:09:00Z"/>
        </w:numPr>
        <w:spacing w:line="480" w:lineRule="auto"/>
        <w:pPrChange w:id="1217" w:author="Stockwell" w:date="2017-01-23T13:21:00Z">
          <w:pPr/>
        </w:pPrChange>
      </w:pPr>
      <w:r>
        <w:t>Figure 1. The ratio of n-3 to n-6 fatty acids in zebrafish fed the coconut oil (CO), fish oil (FO) and the average of fish fed their growth diet prior to initiation of the experiment.</w:t>
      </w:r>
    </w:p>
    <w:p w14:paraId="6F69CDC7" w14:textId="77777777" w:rsidR="00CC330F" w:rsidRDefault="00CC330F">
      <w:pPr>
        <w:spacing w:line="480" w:lineRule="auto"/>
        <w:jc w:val="center"/>
        <w:pPrChange w:id="1218" w:author="Stockwell" w:date="2017-01-23T13:21:00Z">
          <w:pPr>
            <w:jc w:val="center"/>
          </w:pPr>
        </w:pPrChange>
      </w:pPr>
    </w:p>
    <w:p w14:paraId="49082E20" w14:textId="77777777" w:rsidR="00864C6E" w:rsidRDefault="00CC330F">
      <w:pPr>
        <w:numPr>
          <w:ins w:id="1219" w:author="Trevor Gearhart" w:date="2017-01-15T12:09:00Z"/>
        </w:numPr>
        <w:spacing w:line="480" w:lineRule="auto"/>
        <w:pPrChange w:id="1220" w:author="Stockwell" w:date="2017-01-23T13:21:00Z">
          <w:pPr/>
        </w:pPrChange>
      </w:pPr>
      <w:r>
        <w:t xml:space="preserve">Figure 2. Percent composition of LA, ALA, ARA, and DHA in zebrafish fed fed the coconut oil (CO), fish oil (FO) over the course of the experiment. These fatty acids represent the </w:t>
      </w:r>
      <w:r w:rsidR="00864C6E">
        <w:t xml:space="preserve">initial and end products of the metabolic pathways concerning the creation of bioactive fatty acids. </w:t>
      </w:r>
    </w:p>
    <w:p w14:paraId="59DE4B94" w14:textId="77777777" w:rsidR="00864C6E" w:rsidRDefault="00864C6E">
      <w:pPr>
        <w:spacing w:line="480" w:lineRule="auto"/>
        <w:pPrChange w:id="1221" w:author="Stockwell" w:date="2017-01-23T13:21:00Z">
          <w:pPr/>
        </w:pPrChange>
      </w:pPr>
    </w:p>
    <w:p w14:paraId="40065152" w14:textId="77777777" w:rsidR="00E00752" w:rsidRDefault="00864C6E">
      <w:pPr>
        <w:spacing w:line="480" w:lineRule="auto"/>
        <w:rPr>
          <w:ins w:id="1222" w:author="Trevor Gearhart" w:date="2017-01-15T12:09:00Z"/>
        </w:rPr>
        <w:pPrChange w:id="1223" w:author="Stockwell" w:date="2017-01-23T13:21:00Z">
          <w:pPr/>
        </w:pPrChange>
      </w:pPr>
      <w:r>
        <w:t>Figure 3.  Percent composition of Mead acid in zebrafish fed fed the coconut oil (CO), fish oil (FO) over the course of the experiment.</w:t>
      </w:r>
    </w:p>
    <w:p w14:paraId="4D6A877D" w14:textId="77777777" w:rsidR="00E00752" w:rsidRDefault="00E00752">
      <w:pPr>
        <w:numPr>
          <w:ins w:id="1224" w:author="Trevor Gearhart" w:date="2017-01-15T12:09:00Z"/>
        </w:numPr>
        <w:spacing w:line="480" w:lineRule="auto"/>
        <w:jc w:val="center"/>
        <w:rPr>
          <w:ins w:id="1225" w:author="Trevor Gearhart" w:date="2017-01-15T12:09:00Z"/>
        </w:rPr>
        <w:pPrChange w:id="1226" w:author="Stockwell" w:date="2017-01-23T13:21:00Z">
          <w:pPr>
            <w:jc w:val="center"/>
          </w:pPr>
        </w:pPrChange>
      </w:pPr>
    </w:p>
    <w:p w14:paraId="0ADC91F1" w14:textId="77777777" w:rsidR="00E00752" w:rsidRDefault="00864C6E">
      <w:pPr>
        <w:numPr>
          <w:ins w:id="1227" w:author="Trevor Gearhart" w:date="2017-01-15T12:09:00Z"/>
        </w:numPr>
        <w:spacing w:line="480" w:lineRule="auto"/>
        <w:rPr>
          <w:ins w:id="1228" w:author="Trevor Gearhart" w:date="2017-01-15T12:09:00Z"/>
        </w:rPr>
        <w:pPrChange w:id="1229" w:author="Stockwell" w:date="2017-01-23T13:21:00Z">
          <w:pPr/>
        </w:pPrChange>
      </w:pPr>
      <w:r>
        <w:t>Figure 4. Ucrit values for zebra fish fed fed the coconut oil (CO), fish oil (FO) over the course of the experiment.</w:t>
      </w:r>
    </w:p>
    <w:p w14:paraId="4AD7819F" w14:textId="77777777" w:rsidR="00E00752" w:rsidRDefault="00E00752">
      <w:pPr>
        <w:numPr>
          <w:ins w:id="1230" w:author="Trevor Gearhart" w:date="2017-01-15T12:09:00Z"/>
        </w:numPr>
        <w:spacing w:line="480" w:lineRule="auto"/>
        <w:jc w:val="center"/>
        <w:rPr>
          <w:ins w:id="1231" w:author="Trevor Gearhart" w:date="2017-01-15T12:09:00Z"/>
        </w:rPr>
        <w:pPrChange w:id="1232" w:author="Stockwell" w:date="2017-01-23T13:21:00Z">
          <w:pPr>
            <w:jc w:val="center"/>
          </w:pPr>
        </w:pPrChange>
      </w:pPr>
    </w:p>
    <w:p w14:paraId="48949E02" w14:textId="5CBDADE6" w:rsidR="00FB301D" w:rsidRDefault="00FB301D">
      <w:pPr>
        <w:suppressAutoHyphens w:val="0"/>
        <w:rPr>
          <w:ins w:id="1233" w:author="Stockwell" w:date="2017-01-23T13:20:00Z"/>
        </w:rPr>
      </w:pPr>
      <w:ins w:id="1234" w:author="Stockwell" w:date="2017-01-23T13:20:00Z">
        <w:r>
          <w:br w:type="page"/>
        </w:r>
      </w:ins>
    </w:p>
    <w:p w14:paraId="73C53255" w14:textId="77777777" w:rsidR="00E00752" w:rsidDel="00FB301D" w:rsidRDefault="00E00752" w:rsidP="008E3640">
      <w:pPr>
        <w:numPr>
          <w:ins w:id="1235" w:author="Trevor Gearhart" w:date="2017-01-15T12:09:00Z"/>
        </w:numPr>
        <w:jc w:val="center"/>
        <w:rPr>
          <w:ins w:id="1236" w:author="Trevor Gearhart" w:date="2017-01-15T12:09:00Z"/>
          <w:del w:id="1237" w:author="Stockwell" w:date="2017-01-23T13:20:00Z"/>
        </w:rPr>
      </w:pPr>
    </w:p>
    <w:p w14:paraId="087E8620" w14:textId="2265473C" w:rsidR="00E00752" w:rsidDel="00FB301D" w:rsidRDefault="00E00752" w:rsidP="008E3640">
      <w:pPr>
        <w:numPr>
          <w:ins w:id="1238" w:author="Trevor Gearhart" w:date="2017-01-15T12:09:00Z"/>
        </w:numPr>
        <w:jc w:val="center"/>
        <w:rPr>
          <w:ins w:id="1239" w:author="Trevor Gearhart" w:date="2017-01-15T12:09:00Z"/>
          <w:del w:id="1240" w:author="Stockwell" w:date="2017-01-23T13:20:00Z"/>
        </w:rPr>
      </w:pPr>
    </w:p>
    <w:p w14:paraId="78EC3377" w14:textId="226A99A6" w:rsidR="00E00752" w:rsidDel="00FB301D" w:rsidRDefault="00E00752" w:rsidP="008E3640">
      <w:pPr>
        <w:numPr>
          <w:ins w:id="1241" w:author="Trevor Gearhart" w:date="2017-01-15T12:09:00Z"/>
        </w:numPr>
        <w:jc w:val="center"/>
        <w:rPr>
          <w:ins w:id="1242" w:author="Trevor Gearhart" w:date="2017-01-15T12:09:00Z"/>
          <w:del w:id="1243" w:author="Stockwell" w:date="2017-01-23T13:20:00Z"/>
        </w:rPr>
      </w:pPr>
    </w:p>
    <w:p w14:paraId="187F6521" w14:textId="6E952867" w:rsidR="00E00752" w:rsidDel="00FB301D" w:rsidRDefault="00E00752" w:rsidP="008E3640">
      <w:pPr>
        <w:numPr>
          <w:ins w:id="1244" w:author="Trevor Gearhart" w:date="2017-01-15T12:09:00Z"/>
        </w:numPr>
        <w:jc w:val="center"/>
        <w:rPr>
          <w:ins w:id="1245" w:author="Trevor Gearhart" w:date="2017-01-15T12:09:00Z"/>
          <w:del w:id="1246" w:author="Stockwell" w:date="2017-01-23T13:20:00Z"/>
        </w:rPr>
      </w:pPr>
    </w:p>
    <w:p w14:paraId="6A575111" w14:textId="6B3BF2F9" w:rsidR="00E00752" w:rsidDel="00FB301D" w:rsidRDefault="00E00752" w:rsidP="008E3640">
      <w:pPr>
        <w:numPr>
          <w:ins w:id="1247" w:author="Trevor Gearhart" w:date="2017-01-15T12:09:00Z"/>
        </w:numPr>
        <w:jc w:val="center"/>
        <w:rPr>
          <w:ins w:id="1248" w:author="Trevor Gearhart" w:date="2017-01-15T12:09:00Z"/>
          <w:del w:id="1249" w:author="Stockwell" w:date="2017-01-23T13:20:00Z"/>
        </w:rPr>
      </w:pPr>
    </w:p>
    <w:p w14:paraId="32CDEE37" w14:textId="75E52886" w:rsidR="00E00752" w:rsidDel="00FB301D" w:rsidRDefault="00E00752" w:rsidP="008E3640">
      <w:pPr>
        <w:numPr>
          <w:ins w:id="1250" w:author="Trevor Gearhart" w:date="2017-01-15T12:09:00Z"/>
        </w:numPr>
        <w:jc w:val="center"/>
        <w:rPr>
          <w:ins w:id="1251" w:author="Trevor Gearhart" w:date="2017-01-15T12:09:00Z"/>
          <w:del w:id="1252" w:author="Stockwell" w:date="2017-01-23T13:20:00Z"/>
        </w:rPr>
      </w:pPr>
    </w:p>
    <w:p w14:paraId="2138832F" w14:textId="7350966F" w:rsidR="00E00752" w:rsidDel="00FB301D" w:rsidRDefault="00E00752" w:rsidP="008E3640">
      <w:pPr>
        <w:numPr>
          <w:ins w:id="1253" w:author="Trevor Gearhart" w:date="2016-09-29T10:02:00Z"/>
        </w:numPr>
        <w:jc w:val="center"/>
        <w:rPr>
          <w:ins w:id="1254" w:author="Trevor Gearhart" w:date="2016-09-29T10:02:00Z"/>
          <w:del w:id="1255" w:author="Stockwell" w:date="2017-01-23T13:20:00Z"/>
        </w:rPr>
      </w:pPr>
    </w:p>
    <w:p w14:paraId="100D5554" w14:textId="75A826F8" w:rsidR="005A6D1D" w:rsidDel="00FB301D" w:rsidRDefault="005A6D1D" w:rsidP="008E3640">
      <w:pPr>
        <w:numPr>
          <w:ins w:id="1256" w:author="Trevor Gearhart" w:date="2016-09-29T10:05:00Z"/>
        </w:numPr>
        <w:jc w:val="center"/>
        <w:rPr>
          <w:ins w:id="1257" w:author="Trevor Gearhart" w:date="2016-09-29T10:05:00Z"/>
          <w:del w:id="1258" w:author="Stockwell" w:date="2017-01-23T13:20:00Z"/>
        </w:rPr>
      </w:pPr>
    </w:p>
    <w:p w14:paraId="6A8F3448" w14:textId="4EEBE1AB" w:rsidR="005A6D1D" w:rsidDel="00FB301D" w:rsidRDefault="005A6D1D" w:rsidP="008E3640">
      <w:pPr>
        <w:numPr>
          <w:ins w:id="1259" w:author="Trevor Gearhart" w:date="2016-09-29T10:05:00Z"/>
        </w:numPr>
        <w:jc w:val="center"/>
        <w:rPr>
          <w:ins w:id="1260" w:author="Trevor Gearhart" w:date="2016-09-29T10:05:00Z"/>
          <w:del w:id="1261" w:author="Stockwell" w:date="2017-01-23T13:20:00Z"/>
        </w:rPr>
      </w:pPr>
    </w:p>
    <w:p w14:paraId="12D593E9" w14:textId="4A3D346A" w:rsidR="005A6D1D" w:rsidDel="00FB301D" w:rsidRDefault="005A6D1D" w:rsidP="008E3640">
      <w:pPr>
        <w:numPr>
          <w:ins w:id="1262" w:author="Trevor Gearhart" w:date="2016-09-29T10:05:00Z"/>
        </w:numPr>
        <w:jc w:val="center"/>
        <w:rPr>
          <w:ins w:id="1263" w:author="Trevor Gearhart" w:date="2016-09-29T10:05:00Z"/>
          <w:del w:id="1264" w:author="Stockwell" w:date="2017-01-23T13:20:00Z"/>
        </w:rPr>
      </w:pPr>
    </w:p>
    <w:p w14:paraId="26981EBF" w14:textId="29109170" w:rsidR="005A6D1D" w:rsidDel="00FB301D" w:rsidRDefault="005A6D1D" w:rsidP="008E3640">
      <w:pPr>
        <w:numPr>
          <w:ins w:id="1265" w:author="Trevor Gearhart" w:date="2016-09-29T10:05:00Z"/>
        </w:numPr>
        <w:jc w:val="center"/>
        <w:rPr>
          <w:ins w:id="1266" w:author="Trevor Gearhart" w:date="2016-09-29T10:05:00Z"/>
          <w:del w:id="1267" w:author="Stockwell" w:date="2017-01-23T13:20:00Z"/>
        </w:rPr>
      </w:pPr>
    </w:p>
    <w:p w14:paraId="34E05BB5" w14:textId="7BA841BD" w:rsidR="005A6D1D" w:rsidDel="00FB301D" w:rsidRDefault="005A6D1D" w:rsidP="008E3640">
      <w:pPr>
        <w:numPr>
          <w:ins w:id="1268" w:author="Trevor Gearhart" w:date="2016-09-29T10:05:00Z"/>
        </w:numPr>
        <w:jc w:val="center"/>
        <w:rPr>
          <w:ins w:id="1269" w:author="Trevor Gearhart" w:date="2016-09-29T10:05:00Z"/>
          <w:del w:id="1270" w:author="Stockwell" w:date="2017-01-23T13:20:00Z"/>
        </w:rPr>
      </w:pPr>
    </w:p>
    <w:p w14:paraId="1E2AEBD3" w14:textId="00EED784" w:rsidR="005A6D1D" w:rsidDel="00FB301D" w:rsidRDefault="005A6D1D" w:rsidP="005C5C75">
      <w:pPr>
        <w:numPr>
          <w:ins w:id="1271" w:author="Trevor Gearhart" w:date="2016-09-29T10:05:00Z"/>
        </w:numPr>
        <w:jc w:val="center"/>
        <w:rPr>
          <w:ins w:id="1272" w:author="Trevor Gearhart" w:date="2016-09-29T10:05:00Z"/>
          <w:del w:id="1273" w:author="Stockwell" w:date="2017-01-23T13:20:00Z"/>
        </w:rPr>
      </w:pPr>
    </w:p>
    <w:p w14:paraId="6FA5B28D" w14:textId="65CE8D23" w:rsidR="005A6D1D" w:rsidDel="00FB301D" w:rsidRDefault="005A6D1D" w:rsidP="008E3640">
      <w:pPr>
        <w:numPr>
          <w:ins w:id="1274" w:author="Trevor Gearhart" w:date="2016-09-29T10:05:00Z"/>
        </w:numPr>
        <w:jc w:val="center"/>
        <w:rPr>
          <w:ins w:id="1275" w:author="Trevor Gearhart" w:date="2016-09-29T10:05:00Z"/>
          <w:del w:id="1276" w:author="Stockwell" w:date="2017-01-23T13:20:00Z"/>
        </w:rPr>
      </w:pPr>
    </w:p>
    <w:p w14:paraId="42BFAE34" w14:textId="40095BAC" w:rsidR="005A6D1D" w:rsidDel="00FB301D" w:rsidRDefault="005A6D1D" w:rsidP="008E3640">
      <w:pPr>
        <w:numPr>
          <w:ins w:id="1277" w:author="Trevor Gearhart" w:date="2016-09-29T10:05:00Z"/>
        </w:numPr>
        <w:jc w:val="center"/>
        <w:rPr>
          <w:ins w:id="1278" w:author="Trevor Gearhart" w:date="2016-09-29T10:05:00Z"/>
          <w:del w:id="1279" w:author="Stockwell" w:date="2017-01-23T13:20:00Z"/>
        </w:rPr>
      </w:pPr>
    </w:p>
    <w:p w14:paraId="4E8AD8C8" w14:textId="420EA043" w:rsidR="005A6D1D" w:rsidDel="00FB301D" w:rsidRDefault="005A6D1D" w:rsidP="008E3640">
      <w:pPr>
        <w:numPr>
          <w:ins w:id="1280" w:author="Trevor Gearhart" w:date="2016-09-29T10:05:00Z"/>
        </w:numPr>
        <w:jc w:val="center"/>
        <w:rPr>
          <w:ins w:id="1281" w:author="Trevor Gearhart" w:date="2016-09-29T10:42:00Z"/>
          <w:del w:id="1282" w:author="Stockwell" w:date="2017-01-23T13:20:00Z"/>
        </w:rPr>
      </w:pPr>
    </w:p>
    <w:p w14:paraId="3FAB4CF8" w14:textId="46270ED2" w:rsidR="00CB0AB4" w:rsidDel="00FB301D" w:rsidRDefault="00CB0AB4" w:rsidP="008E3640">
      <w:pPr>
        <w:numPr>
          <w:ins w:id="1283" w:author="Trevor Gearhart" w:date="2016-09-29T10:42:00Z"/>
        </w:numPr>
        <w:jc w:val="center"/>
        <w:rPr>
          <w:ins w:id="1284" w:author="Trevor Gearhart" w:date="2016-09-29T10:42:00Z"/>
          <w:del w:id="1285" w:author="Stockwell" w:date="2017-01-23T13:20:00Z"/>
        </w:rPr>
      </w:pPr>
    </w:p>
    <w:p w14:paraId="29B4978B" w14:textId="63705804" w:rsidR="00CB0AB4" w:rsidDel="00FB301D" w:rsidRDefault="00CB0AB4" w:rsidP="008E3640">
      <w:pPr>
        <w:numPr>
          <w:ins w:id="1286" w:author="Trevor Gearhart" w:date="2016-09-29T10:42:00Z"/>
        </w:numPr>
        <w:jc w:val="center"/>
        <w:rPr>
          <w:ins w:id="1287" w:author="Trevor Gearhart" w:date="2016-09-29T10:42:00Z"/>
          <w:del w:id="1288" w:author="Stockwell" w:date="2017-01-23T13:20:00Z"/>
        </w:rPr>
      </w:pPr>
    </w:p>
    <w:p w14:paraId="102673FC" w14:textId="67ED8777" w:rsidR="00CB0AB4" w:rsidDel="00FB301D" w:rsidRDefault="00CB0AB4" w:rsidP="008E3640">
      <w:pPr>
        <w:numPr>
          <w:ins w:id="1289" w:author="Trevor Gearhart" w:date="2016-09-29T10:42:00Z"/>
        </w:numPr>
        <w:jc w:val="center"/>
        <w:rPr>
          <w:ins w:id="1290" w:author="Trevor Gearhart" w:date="2016-09-29T10:42:00Z"/>
          <w:del w:id="1291" w:author="Stockwell" w:date="2017-01-23T13:20:00Z"/>
        </w:rPr>
      </w:pPr>
    </w:p>
    <w:p w14:paraId="2E3C3EC6" w14:textId="1E72BD4B" w:rsidR="00CB0AB4" w:rsidDel="00FB301D" w:rsidRDefault="00CB0AB4" w:rsidP="008E3640">
      <w:pPr>
        <w:numPr>
          <w:ins w:id="1292" w:author="Trevor Gearhart" w:date="2016-09-29T10:42:00Z"/>
        </w:numPr>
        <w:jc w:val="center"/>
        <w:rPr>
          <w:ins w:id="1293" w:author="Trevor Gearhart" w:date="2016-09-29T10:05:00Z"/>
          <w:del w:id="1294" w:author="Stockwell" w:date="2017-01-23T13:20:00Z"/>
        </w:rPr>
      </w:pPr>
    </w:p>
    <w:p w14:paraId="5840FC8F" w14:textId="77777777" w:rsidR="005A6D1D" w:rsidRDefault="005A6D1D" w:rsidP="008E3640">
      <w:pPr>
        <w:numPr>
          <w:ins w:id="1295" w:author="Trevor Gearhart" w:date="2016-09-29T10:05:00Z"/>
        </w:numPr>
        <w:jc w:val="center"/>
        <w:rPr>
          <w:ins w:id="1296" w:author="Trevor Gearhart" w:date="2016-09-29T10:05:00Z"/>
        </w:rPr>
      </w:pPr>
    </w:p>
    <w:p w14:paraId="5025D07E" w14:textId="77777777" w:rsidR="005A6D1D" w:rsidRDefault="00CC330F" w:rsidP="008E3640">
      <w:pPr>
        <w:numPr>
          <w:ins w:id="1297" w:author="Trevor Gearhart" w:date="2016-09-29T10:05:00Z"/>
        </w:numPr>
        <w:jc w:val="center"/>
        <w:rPr>
          <w:ins w:id="1298" w:author="Trevor Gearhart" w:date="2016-09-29T10:05:00Z"/>
        </w:rPr>
      </w:pPr>
      <w:ins w:id="1299" w:author="Trevor Gearhart" w:date="2016-09-29T10:42:00Z">
        <w:r w:rsidRPr="00CC330F">
          <w:rPr>
            <w:noProof/>
            <w:lang w:eastAsia="en-US" w:bidi="ar-SA"/>
          </w:rPr>
          <w:drawing>
            <wp:inline distT="0" distB="0" distL="0" distR="0" wp14:anchorId="1D595651" wp14:editId="075125FD">
              <wp:extent cx="5486400" cy="3432170"/>
              <wp:effectExtent l="25400" t="0" r="0" b="0"/>
              <wp:docPr id="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5486400" cy="3432170"/>
                      </a:xfrm>
                      <a:prstGeom prst="rect">
                        <a:avLst/>
                      </a:prstGeom>
                      <a:noFill/>
                      <a:ln w="9525">
                        <a:noFill/>
                        <a:miter lim="800000"/>
                        <a:headEnd/>
                        <a:tailEnd/>
                      </a:ln>
                    </pic:spPr>
                  </pic:pic>
                </a:graphicData>
              </a:graphic>
            </wp:inline>
          </w:drawing>
        </w:r>
      </w:ins>
    </w:p>
    <w:p w14:paraId="55BC43BE" w14:textId="77777777" w:rsidR="005A6D1D" w:rsidRDefault="005A6D1D" w:rsidP="008E3640">
      <w:pPr>
        <w:numPr>
          <w:ins w:id="1300" w:author="Trevor Gearhart" w:date="2016-09-29T10:05:00Z"/>
        </w:numPr>
        <w:jc w:val="center"/>
        <w:rPr>
          <w:ins w:id="1301" w:author="Trevor Gearhart" w:date="2016-09-29T10:05:00Z"/>
        </w:rPr>
      </w:pPr>
    </w:p>
    <w:p w14:paraId="327FC54A" w14:textId="77777777" w:rsidR="005A6D1D" w:rsidRDefault="005A6D1D" w:rsidP="008E3640">
      <w:pPr>
        <w:numPr>
          <w:ins w:id="1302" w:author="Trevor Gearhart" w:date="2016-09-29T10:05:00Z"/>
        </w:numPr>
        <w:jc w:val="center"/>
        <w:rPr>
          <w:ins w:id="1303" w:author="Trevor Gearhart" w:date="2016-09-29T10:05:00Z"/>
        </w:rPr>
      </w:pPr>
    </w:p>
    <w:p w14:paraId="6AC0659F" w14:textId="77777777" w:rsidR="005A6D1D" w:rsidRDefault="005A6D1D" w:rsidP="008E3640">
      <w:pPr>
        <w:numPr>
          <w:ins w:id="1304" w:author="Trevor Gearhart" w:date="2016-09-29T10:05:00Z"/>
        </w:numPr>
        <w:jc w:val="center"/>
        <w:rPr>
          <w:ins w:id="1305" w:author="Trevor Gearhart" w:date="2016-09-29T10:05:00Z"/>
        </w:rPr>
      </w:pPr>
    </w:p>
    <w:p w14:paraId="72077860" w14:textId="77777777" w:rsidR="005A6D1D" w:rsidRDefault="005A6D1D" w:rsidP="008E3640">
      <w:pPr>
        <w:numPr>
          <w:ins w:id="1306" w:author="Trevor Gearhart" w:date="2016-09-29T10:05:00Z"/>
        </w:numPr>
        <w:jc w:val="center"/>
        <w:rPr>
          <w:ins w:id="1307" w:author="Trevor Gearhart" w:date="2016-09-29T10:05:00Z"/>
        </w:rPr>
      </w:pPr>
    </w:p>
    <w:p w14:paraId="23A1DF22" w14:textId="77777777" w:rsidR="005A6D1D" w:rsidRDefault="005A6D1D" w:rsidP="008E3640">
      <w:pPr>
        <w:numPr>
          <w:ins w:id="1308" w:author="Trevor Gearhart" w:date="2016-09-29T10:05:00Z"/>
        </w:numPr>
        <w:jc w:val="center"/>
        <w:rPr>
          <w:ins w:id="1309" w:author="Trevor Gearhart" w:date="2016-09-29T10:05:00Z"/>
        </w:rPr>
      </w:pPr>
    </w:p>
    <w:p w14:paraId="13F9D054" w14:textId="77777777" w:rsidR="005A6D1D" w:rsidRDefault="005A6D1D" w:rsidP="008E3640">
      <w:pPr>
        <w:numPr>
          <w:ins w:id="1310" w:author="Trevor Gearhart" w:date="2016-09-29T10:05:00Z"/>
        </w:numPr>
        <w:jc w:val="center"/>
        <w:rPr>
          <w:ins w:id="1311" w:author="Trevor Gearhart" w:date="2016-09-29T10:05:00Z"/>
        </w:rPr>
      </w:pPr>
    </w:p>
    <w:p w14:paraId="71B9EA19" w14:textId="77777777" w:rsidR="005A6D1D" w:rsidRDefault="005A6D1D" w:rsidP="008E3640">
      <w:pPr>
        <w:numPr>
          <w:ins w:id="1312" w:author="Trevor Gearhart" w:date="2016-09-29T10:05:00Z"/>
        </w:numPr>
        <w:jc w:val="center"/>
        <w:rPr>
          <w:ins w:id="1313" w:author="Trevor Gearhart" w:date="2016-09-29T10:05:00Z"/>
        </w:rPr>
      </w:pPr>
    </w:p>
    <w:p w14:paraId="0456BB25" w14:textId="77777777" w:rsidR="005A6D1D" w:rsidRDefault="005A6D1D" w:rsidP="008E3640">
      <w:pPr>
        <w:numPr>
          <w:ins w:id="1314" w:author="Trevor Gearhart" w:date="2016-09-29T10:05:00Z"/>
        </w:numPr>
        <w:jc w:val="center"/>
        <w:rPr>
          <w:ins w:id="1315" w:author="Trevor Gearhart" w:date="2016-09-29T10:05:00Z"/>
        </w:rPr>
      </w:pPr>
    </w:p>
    <w:p w14:paraId="0E5629E0" w14:textId="77777777" w:rsidR="005A6D1D" w:rsidRDefault="005A6D1D" w:rsidP="008E3640">
      <w:pPr>
        <w:numPr>
          <w:ins w:id="1316" w:author="Trevor Gearhart" w:date="2016-09-29T10:05:00Z"/>
        </w:numPr>
        <w:jc w:val="center"/>
        <w:rPr>
          <w:ins w:id="1317" w:author="Trevor Gearhart" w:date="2016-09-29T10:05:00Z"/>
        </w:rPr>
      </w:pPr>
    </w:p>
    <w:p w14:paraId="1A912907" w14:textId="77777777" w:rsidR="008E3640" w:rsidRDefault="008E3640" w:rsidP="008E3640">
      <w:pPr>
        <w:numPr>
          <w:ins w:id="1318" w:author="Trevor Gearhart" w:date="2016-09-29T09:51:00Z"/>
        </w:numPr>
        <w:jc w:val="center"/>
        <w:rPr>
          <w:ins w:id="1319" w:author="Trevor Gearhart" w:date="2016-09-29T10:47:00Z"/>
        </w:rPr>
      </w:pPr>
    </w:p>
    <w:p w14:paraId="4DDFC34A" w14:textId="77777777" w:rsidR="00CB0AB4" w:rsidRDefault="00CB0AB4" w:rsidP="008E3640">
      <w:pPr>
        <w:numPr>
          <w:ins w:id="1320" w:author="Trevor Gearhart" w:date="2016-09-29T10:47:00Z"/>
        </w:numPr>
        <w:jc w:val="center"/>
        <w:rPr>
          <w:ins w:id="1321" w:author="Trevor Gearhart" w:date="2016-09-29T10:47:00Z"/>
        </w:rPr>
      </w:pPr>
    </w:p>
    <w:p w14:paraId="1C53CE3E" w14:textId="77777777" w:rsidR="00CB0AB4" w:rsidRDefault="00CB0AB4" w:rsidP="008E3640">
      <w:pPr>
        <w:numPr>
          <w:ins w:id="1322" w:author="Trevor Gearhart" w:date="2016-09-29T10:47:00Z"/>
        </w:numPr>
        <w:jc w:val="center"/>
        <w:rPr>
          <w:ins w:id="1323" w:author="Trevor Gearhart" w:date="2016-09-29T10:47:00Z"/>
        </w:rPr>
      </w:pPr>
    </w:p>
    <w:p w14:paraId="561BEAA0" w14:textId="77777777" w:rsidR="00CB0AB4" w:rsidRDefault="00CB0AB4" w:rsidP="008E3640">
      <w:pPr>
        <w:numPr>
          <w:ins w:id="1324" w:author="Trevor Gearhart" w:date="2016-09-29T10:47:00Z"/>
        </w:numPr>
        <w:jc w:val="center"/>
        <w:rPr>
          <w:ins w:id="1325" w:author="Trevor Gearhart" w:date="2016-09-29T10:47:00Z"/>
        </w:rPr>
      </w:pPr>
    </w:p>
    <w:p w14:paraId="0804EE9F" w14:textId="77777777" w:rsidR="00CB0AB4" w:rsidRDefault="00CC330F" w:rsidP="008E3640">
      <w:pPr>
        <w:numPr>
          <w:ins w:id="1326" w:author="Trevor Gearhart" w:date="2016-09-29T10:47:00Z"/>
        </w:numPr>
        <w:jc w:val="center"/>
        <w:rPr>
          <w:ins w:id="1327" w:author="Trevor Gearhart" w:date="2016-09-29T10:47:00Z"/>
        </w:rPr>
      </w:pPr>
      <w:ins w:id="1328" w:author="Trevor Gearhart" w:date="2016-09-29T10:43:00Z">
        <w:r w:rsidRPr="00CC330F">
          <w:rPr>
            <w:noProof/>
            <w:lang w:eastAsia="en-US" w:bidi="ar-SA"/>
          </w:rPr>
          <w:drawing>
            <wp:inline distT="0" distB="0" distL="0" distR="0" wp14:anchorId="4F2B161A" wp14:editId="42FBD051">
              <wp:extent cx="5486400" cy="6060648"/>
              <wp:effectExtent l="25400" t="0" r="0" b="0"/>
              <wp:docPr id="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srcRect/>
                      <a:stretch>
                        <a:fillRect/>
                      </a:stretch>
                    </pic:blipFill>
                    <pic:spPr bwMode="auto">
                      <a:xfrm>
                        <a:off x="0" y="0"/>
                        <a:ext cx="5486400" cy="6060648"/>
                      </a:xfrm>
                      <a:prstGeom prst="rect">
                        <a:avLst/>
                      </a:prstGeom>
                      <a:noFill/>
                      <a:ln w="9525">
                        <a:noFill/>
                        <a:miter lim="800000"/>
                        <a:headEnd/>
                        <a:tailEnd/>
                      </a:ln>
                    </pic:spPr>
                  </pic:pic>
                </a:graphicData>
              </a:graphic>
            </wp:inline>
          </w:drawing>
        </w:r>
      </w:ins>
    </w:p>
    <w:p w14:paraId="4042EBDB" w14:textId="77777777" w:rsidR="00CB0AB4" w:rsidRDefault="00CB0AB4" w:rsidP="008E3640">
      <w:pPr>
        <w:numPr>
          <w:ins w:id="1329" w:author="Trevor Gearhart" w:date="2016-09-29T10:47:00Z"/>
        </w:numPr>
        <w:jc w:val="center"/>
        <w:rPr>
          <w:ins w:id="1330" w:author="Trevor Gearhart" w:date="2016-09-29T10:47:00Z"/>
        </w:rPr>
      </w:pPr>
    </w:p>
    <w:p w14:paraId="625EFCD5" w14:textId="77777777" w:rsidR="00CB0AB4" w:rsidRDefault="00CB0AB4" w:rsidP="008E3640">
      <w:pPr>
        <w:numPr>
          <w:ins w:id="1331" w:author="Trevor Gearhart" w:date="2016-09-29T10:47:00Z"/>
        </w:numPr>
        <w:jc w:val="center"/>
        <w:rPr>
          <w:ins w:id="1332" w:author="Trevor Gearhart" w:date="2016-09-29T10:47:00Z"/>
        </w:rPr>
      </w:pPr>
    </w:p>
    <w:p w14:paraId="71167422" w14:textId="77777777" w:rsidR="00CB0AB4" w:rsidRDefault="00CB0AB4" w:rsidP="008E3640">
      <w:pPr>
        <w:numPr>
          <w:ins w:id="1333" w:author="Trevor Gearhart" w:date="2016-09-29T10:47:00Z"/>
        </w:numPr>
        <w:jc w:val="center"/>
        <w:rPr>
          <w:ins w:id="1334" w:author="Trevor Gearhart" w:date="2016-09-29T10:47:00Z"/>
        </w:rPr>
      </w:pPr>
    </w:p>
    <w:p w14:paraId="057226C1" w14:textId="77777777" w:rsidR="00CB0AB4" w:rsidRDefault="00CB0AB4" w:rsidP="008E3640">
      <w:pPr>
        <w:numPr>
          <w:ins w:id="1335" w:author="Trevor Gearhart" w:date="2016-09-29T10:47:00Z"/>
        </w:numPr>
        <w:jc w:val="center"/>
        <w:rPr>
          <w:ins w:id="1336" w:author="Trevor Gearhart" w:date="2016-09-29T10:47:00Z"/>
        </w:rPr>
      </w:pPr>
    </w:p>
    <w:p w14:paraId="07456AE5" w14:textId="77777777" w:rsidR="00CB0AB4" w:rsidRDefault="00CB0AB4" w:rsidP="008E3640">
      <w:pPr>
        <w:numPr>
          <w:ins w:id="1337" w:author="Trevor Gearhart" w:date="2016-09-29T10:47:00Z"/>
        </w:numPr>
        <w:jc w:val="center"/>
        <w:rPr>
          <w:ins w:id="1338" w:author="Trevor Gearhart" w:date="2016-09-29T10:47:00Z"/>
        </w:rPr>
      </w:pPr>
    </w:p>
    <w:p w14:paraId="0D229030" w14:textId="77777777" w:rsidR="00CB0AB4" w:rsidRDefault="00CB0AB4" w:rsidP="008E3640">
      <w:pPr>
        <w:numPr>
          <w:ins w:id="1339" w:author="Trevor Gearhart" w:date="2016-09-29T10:47:00Z"/>
        </w:numPr>
        <w:jc w:val="center"/>
        <w:rPr>
          <w:ins w:id="1340" w:author="Trevor Gearhart" w:date="2016-09-29T10:47:00Z"/>
        </w:rPr>
      </w:pPr>
    </w:p>
    <w:p w14:paraId="02022F5F" w14:textId="77777777" w:rsidR="00CB0AB4" w:rsidRDefault="00CB0AB4" w:rsidP="008E3640">
      <w:pPr>
        <w:numPr>
          <w:ins w:id="1341" w:author="Trevor Gearhart" w:date="2016-09-29T10:47:00Z"/>
        </w:numPr>
        <w:jc w:val="center"/>
        <w:rPr>
          <w:ins w:id="1342" w:author="Trevor Gearhart" w:date="2016-09-29T10:47:00Z"/>
        </w:rPr>
      </w:pPr>
    </w:p>
    <w:p w14:paraId="28E01040" w14:textId="77777777" w:rsidR="00CB0AB4" w:rsidRDefault="00CB0AB4" w:rsidP="008E3640">
      <w:pPr>
        <w:numPr>
          <w:ins w:id="1343" w:author="Trevor Gearhart" w:date="2016-09-29T10:47:00Z"/>
        </w:numPr>
        <w:jc w:val="center"/>
        <w:rPr>
          <w:ins w:id="1344" w:author="Trevor Gearhart" w:date="2016-09-29T10:47:00Z"/>
        </w:rPr>
      </w:pPr>
    </w:p>
    <w:p w14:paraId="36DC3EB2" w14:textId="77777777" w:rsidR="00CB0AB4" w:rsidRDefault="00CB0AB4" w:rsidP="008E3640">
      <w:pPr>
        <w:numPr>
          <w:ins w:id="1345" w:author="Trevor Gearhart" w:date="2016-09-29T10:47:00Z"/>
        </w:numPr>
        <w:jc w:val="center"/>
        <w:rPr>
          <w:ins w:id="1346" w:author="Trevor Gearhart" w:date="2016-09-29T10:47:00Z"/>
        </w:rPr>
      </w:pPr>
    </w:p>
    <w:p w14:paraId="3A5DFC2B" w14:textId="77777777" w:rsidR="00CB0AB4" w:rsidRDefault="00CB0AB4" w:rsidP="008E3640">
      <w:pPr>
        <w:numPr>
          <w:ins w:id="1347" w:author="Trevor Gearhart" w:date="2016-09-29T10:47:00Z"/>
        </w:numPr>
        <w:jc w:val="center"/>
        <w:rPr>
          <w:ins w:id="1348" w:author="Trevor Gearhart" w:date="2016-09-29T10:47:00Z"/>
        </w:rPr>
      </w:pPr>
    </w:p>
    <w:p w14:paraId="429FDEBA" w14:textId="77777777" w:rsidR="00CB0AB4" w:rsidRDefault="00CB0AB4" w:rsidP="008E3640">
      <w:pPr>
        <w:numPr>
          <w:ins w:id="1349" w:author="Trevor Gearhart" w:date="2016-09-29T10:47:00Z"/>
        </w:numPr>
        <w:jc w:val="center"/>
        <w:rPr>
          <w:ins w:id="1350" w:author="Trevor Gearhart" w:date="2016-09-29T10:47:00Z"/>
        </w:rPr>
      </w:pPr>
    </w:p>
    <w:p w14:paraId="0A306EFF" w14:textId="77777777" w:rsidR="00CB0AB4" w:rsidRDefault="00BF260E" w:rsidP="008E3640">
      <w:pPr>
        <w:numPr>
          <w:ins w:id="1351" w:author="Trevor Gearhart" w:date="2016-09-29T10:47:00Z"/>
        </w:numPr>
        <w:jc w:val="center"/>
        <w:rPr>
          <w:ins w:id="1352" w:author="Trevor Gearhart" w:date="2016-09-29T10:47:00Z"/>
        </w:rPr>
      </w:pPr>
      <w:ins w:id="1353" w:author="Trevor Gearhart" w:date="2016-09-29T10:47:00Z">
        <w:r>
          <w:rPr>
            <w:noProof/>
            <w:lang w:eastAsia="en-US" w:bidi="ar-SA"/>
          </w:rPr>
          <w:drawing>
            <wp:anchor distT="0" distB="0" distL="114300" distR="114300" simplePos="0" relativeHeight="251664384" behindDoc="0" locked="0" layoutInCell="1" allowOverlap="1" wp14:anchorId="51738A58" wp14:editId="588F206B">
              <wp:simplePos x="0" y="0"/>
              <wp:positionH relativeFrom="column">
                <wp:posOffset>0</wp:posOffset>
              </wp:positionH>
              <wp:positionV relativeFrom="paragraph">
                <wp:posOffset>0</wp:posOffset>
              </wp:positionV>
              <wp:extent cx="5481320" cy="4182745"/>
              <wp:effectExtent l="25400" t="0" r="5080" b="0"/>
              <wp:wrapTight wrapText="bothSides">
                <wp:wrapPolygon edited="0">
                  <wp:start x="-100" y="0"/>
                  <wp:lineTo x="-100" y="21511"/>
                  <wp:lineTo x="21620" y="21511"/>
                  <wp:lineTo x="21620" y="0"/>
                  <wp:lineTo x="-1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81320" cy="4182745"/>
                      </a:xfrm>
                      <a:prstGeom prst="rect">
                        <a:avLst/>
                      </a:prstGeom>
                      <a:noFill/>
                      <a:ln w="9525">
                        <a:noFill/>
                        <a:miter lim="800000"/>
                        <a:headEnd/>
                        <a:tailEnd/>
                      </a:ln>
                    </pic:spPr>
                  </pic:pic>
                </a:graphicData>
              </a:graphic>
            </wp:anchor>
          </w:drawing>
        </w:r>
      </w:ins>
    </w:p>
    <w:p w14:paraId="7F1EF5EA" w14:textId="77777777" w:rsidR="00CB0AB4" w:rsidRDefault="00CB0AB4" w:rsidP="008E3640">
      <w:pPr>
        <w:numPr>
          <w:ins w:id="1354" w:author="Trevor Gearhart" w:date="2016-09-29T10:47:00Z"/>
        </w:numPr>
        <w:jc w:val="center"/>
        <w:rPr>
          <w:ins w:id="1355" w:author="Trevor Gearhart" w:date="2016-09-29T10:47:00Z"/>
        </w:rPr>
      </w:pPr>
    </w:p>
    <w:p w14:paraId="61CD0492" w14:textId="77777777" w:rsidR="00B323F4" w:rsidRDefault="00BF260E" w:rsidP="008E3640">
      <w:pPr>
        <w:numPr>
          <w:ins w:id="1356" w:author="Trevor Gearhart" w:date="2016-09-29T11:22:00Z"/>
        </w:numPr>
        <w:jc w:val="center"/>
        <w:rPr>
          <w:ins w:id="1357" w:author="Trevor Gearhart" w:date="2016-09-29T11:22:00Z"/>
        </w:rPr>
      </w:pPr>
      <w:ins w:id="1358" w:author="Peter Euclide" w:date="2016-09-30T16:53:00Z">
        <w:r>
          <w:rPr>
            <w:noProof/>
            <w:lang w:eastAsia="en-US" w:bidi="ar-SA"/>
          </w:rPr>
          <w:drawing>
            <wp:inline distT="0" distB="0" distL="0" distR="0" wp14:anchorId="05DB8988" wp14:editId="5237E605">
              <wp:extent cx="5486400" cy="3706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F_Ucrit_exp2_box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06197"/>
                      </a:xfrm>
                      <a:prstGeom prst="rect">
                        <a:avLst/>
                      </a:prstGeom>
                    </pic:spPr>
                  </pic:pic>
                </a:graphicData>
              </a:graphic>
            </wp:inline>
          </w:drawing>
        </w:r>
      </w:ins>
    </w:p>
    <w:p w14:paraId="11354AE8" w14:textId="77777777" w:rsidR="00B323F4" w:rsidRPr="008E3640" w:rsidRDefault="00B323F4" w:rsidP="008E3640">
      <w:pPr>
        <w:numPr>
          <w:ins w:id="1359" w:author="Trevor Gearhart" w:date="2016-09-29T11:22:00Z"/>
        </w:numPr>
        <w:jc w:val="center"/>
      </w:pPr>
    </w:p>
    <w:sectPr w:rsidR="00B323F4" w:rsidRPr="008E3640" w:rsidSect="00904BF3">
      <w:footerReference w:type="even" r:id="rId14"/>
      <w:footerReference w:type="default" r:id="rId15"/>
      <w:type w:val="continuous"/>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ockwell" w:date="2017-01-26T12:02:00Z" w:initials="JDS">
    <w:p w14:paraId="720430B9" w14:textId="2EAE4373" w:rsidR="005E7909" w:rsidRDefault="005E7909">
      <w:pPr>
        <w:pStyle w:val="CommentText"/>
      </w:pPr>
      <w:r>
        <w:rPr>
          <w:rStyle w:val="CommentReference"/>
        </w:rPr>
        <w:annotationRef/>
      </w:r>
      <w:r>
        <w:t>Something sexier? EFA-deficient diets lead to poor swimming performance in zebrafish? Diet quality impacts swimming performance…</w:t>
      </w:r>
    </w:p>
  </w:comment>
  <w:comment w:id="3" w:author="Microsoft Office User" w:date="2017-01-27T15:14:00Z" w:initials="MOU">
    <w:p w14:paraId="0FCC7B2B" w14:textId="170C136B" w:rsidR="005E7909" w:rsidRDefault="005E7909">
      <w:pPr>
        <w:pStyle w:val="CommentText"/>
      </w:pPr>
      <w:r>
        <w:rPr>
          <w:rStyle w:val="CommentReference"/>
        </w:rPr>
        <w:annotationRef/>
      </w:r>
      <w:r>
        <w:t xml:space="preserve">Agreed. I would prefer a much more declarative statement. For examples was is the most significant result of your study? </w:t>
      </w:r>
    </w:p>
  </w:comment>
  <w:comment w:id="6" w:author="Trevor Gearhart" w:date="2017-01-20T12:48:00Z" w:initials="TG">
    <w:p w14:paraId="45802FD3" w14:textId="77777777" w:rsidR="005E7909" w:rsidRDefault="005E7909">
      <w:pPr>
        <w:pStyle w:val="CommentText"/>
      </w:pPr>
      <w:r>
        <w:rPr>
          <w:rStyle w:val="CommentReference"/>
        </w:rPr>
        <w:annotationRef/>
      </w:r>
      <w:r>
        <w:t>First attempt</w:t>
      </w:r>
    </w:p>
  </w:comment>
  <w:comment w:id="7" w:author="Stockwell" w:date="2017-01-25T08:26:00Z" w:initials="JDS">
    <w:p w14:paraId="64E9C822" w14:textId="3F37581B" w:rsidR="005E7909" w:rsidRDefault="005E7909">
      <w:pPr>
        <w:pStyle w:val="CommentText"/>
      </w:pPr>
      <w:r>
        <w:rPr>
          <w:rStyle w:val="CommentReference"/>
        </w:rPr>
        <w:annotationRef/>
      </w:r>
      <w:r>
        <w:t>I won’t touch this until next revision, given things may change between now and then.</w:t>
      </w:r>
    </w:p>
  </w:comment>
  <w:comment w:id="8" w:author="Microsoft Office User" w:date="2017-01-27T15:17:00Z" w:initials="MOU">
    <w:p w14:paraId="070CE399" w14:textId="722C6772" w:rsidR="005E7909" w:rsidRDefault="005E7909">
      <w:pPr>
        <w:pStyle w:val="CommentText"/>
      </w:pPr>
      <w:r>
        <w:rPr>
          <w:rStyle w:val="CommentReference"/>
        </w:rPr>
        <w:annotationRef/>
      </w:r>
      <w:r>
        <w:t>?????</w:t>
      </w:r>
    </w:p>
  </w:comment>
  <w:comment w:id="21" w:author="Stockwell" w:date="2017-01-23T12:41:00Z" w:initials="JDS">
    <w:p w14:paraId="32C76C64" w14:textId="5B998402" w:rsidR="005E7909" w:rsidRDefault="005E7909">
      <w:pPr>
        <w:pStyle w:val="CommentText"/>
      </w:pPr>
      <w:r>
        <w:rPr>
          <w:rStyle w:val="CommentReference"/>
        </w:rPr>
        <w:annotationRef/>
      </w:r>
      <w:r>
        <w:t>Brookes and Carey (201?) is one that would work here I think.</w:t>
      </w:r>
    </w:p>
  </w:comment>
  <w:comment w:id="34" w:author="Microsoft Office User" w:date="2017-01-27T15:22:00Z" w:initials="MOU">
    <w:p w14:paraId="1510A5A1" w14:textId="2D84C5F8" w:rsidR="005E7909" w:rsidRDefault="005E7909">
      <w:pPr>
        <w:pStyle w:val="CommentText"/>
      </w:pPr>
      <w:r>
        <w:rPr>
          <w:rStyle w:val="CommentReference"/>
        </w:rPr>
        <w:annotationRef/>
      </w:r>
      <w:r>
        <w:t>All FA are bioactive. please delete</w:t>
      </w:r>
    </w:p>
  </w:comment>
  <w:comment w:id="46" w:author="Microsoft Office User" w:date="2017-01-27T15:23:00Z" w:initials="MOU">
    <w:p w14:paraId="7CAF42DB" w14:textId="717546D1" w:rsidR="005E7909" w:rsidRDefault="005E7909">
      <w:pPr>
        <w:pStyle w:val="CommentText"/>
      </w:pPr>
      <w:r>
        <w:rPr>
          <w:rStyle w:val="CommentReference"/>
        </w:rPr>
        <w:annotationRef/>
      </w:r>
      <w:r>
        <w:t>By now you really should know your FA terminology</w:t>
      </w:r>
    </w:p>
  </w:comment>
  <w:comment w:id="77" w:author="Microsoft Office User" w:date="2017-01-27T15:27:00Z" w:initials="MOU">
    <w:p w14:paraId="6027E5B4" w14:textId="1BD121A9" w:rsidR="005E7909" w:rsidRDefault="005E7909">
      <w:pPr>
        <w:pStyle w:val="CommentText"/>
      </w:pPr>
      <w:r>
        <w:rPr>
          <w:rStyle w:val="CommentReference"/>
        </w:rPr>
        <w:annotationRef/>
      </w:r>
      <w:r>
        <w:t>??</w:t>
      </w:r>
    </w:p>
  </w:comment>
  <w:comment w:id="67" w:author="Stockwell" w:date="2017-01-23T12:45:00Z" w:initials="JDS">
    <w:p w14:paraId="39D37362" w14:textId="754FC2F4" w:rsidR="005E7909" w:rsidRDefault="005E7909">
      <w:pPr>
        <w:pStyle w:val="CommentText"/>
      </w:pPr>
      <w:r>
        <w:rPr>
          <w:rStyle w:val="CommentReference"/>
        </w:rPr>
        <w:annotationRef/>
      </w:r>
      <w:r>
        <w:t>It is not clear how ALA and LA fit into the picture here – I think you are trying to link them to DHA, EPA, and ARA but it is not apparent to the reader. Why would increased proportions lead to decreses in downstream metabolites? What’s the connection – help the reader.</w:t>
      </w:r>
    </w:p>
  </w:comment>
  <w:comment w:id="82" w:author="Microsoft Office User" w:date="2017-01-27T15:28:00Z" w:initials="MOU">
    <w:p w14:paraId="0399A045" w14:textId="0568078F" w:rsidR="005E7909" w:rsidRDefault="005E7909">
      <w:pPr>
        <w:pStyle w:val="CommentText"/>
      </w:pPr>
      <w:r>
        <w:rPr>
          <w:rStyle w:val="CommentReference"/>
        </w:rPr>
        <w:annotationRef/>
      </w:r>
      <w:r>
        <w:t>Makes no sense. Word missing?</w:t>
      </w:r>
    </w:p>
  </w:comment>
  <w:comment w:id="85" w:author="Peter Euclide" w:date="2017-05-24T20:34:00Z" w:initials="PE">
    <w:p w14:paraId="1063BDE4" w14:textId="019E5D49" w:rsidR="005E7909" w:rsidRDefault="005E7909">
      <w:pPr>
        <w:pStyle w:val="CommentText"/>
      </w:pPr>
      <w:r>
        <w:rPr>
          <w:rStyle w:val="CommentReference"/>
        </w:rPr>
        <w:annotationRef/>
      </w:r>
      <w:r>
        <w:t>I just deleted the last sentence about health effects of  “saturated, trans- and unsaturated fats”. I think this paragraph already hits the idea that there are negative health impacts enough. Maybe add this source to the discussion if it is a good one?</w:t>
      </w:r>
    </w:p>
  </w:comment>
  <w:comment w:id="88" w:author="Stockwell" w:date="2017-01-23T13:02:00Z" w:initials="JDS">
    <w:p w14:paraId="3E6ACC5C" w14:textId="2F7E747C" w:rsidR="005E7909" w:rsidRDefault="005E7909">
      <w:pPr>
        <w:pStyle w:val="CommentText"/>
      </w:pPr>
      <w:r>
        <w:rPr>
          <w:rStyle w:val="CommentReference"/>
        </w:rPr>
        <w:annotationRef/>
      </w:r>
      <w:r>
        <w:t>Give a specific example.</w:t>
      </w:r>
    </w:p>
  </w:comment>
  <w:comment w:id="86" w:author="Microsoft Office User" w:date="2017-01-27T15:30:00Z" w:initials="MOU">
    <w:p w14:paraId="50EFC545" w14:textId="50C3B82F" w:rsidR="005E7909" w:rsidRDefault="005E7909">
      <w:pPr>
        <w:pStyle w:val="CommentText"/>
      </w:pPr>
      <w:r>
        <w:rPr>
          <w:rStyle w:val="CommentReference"/>
        </w:rPr>
        <w:annotationRef/>
      </w:r>
      <w:r>
        <w:t>This a true though one – linking the detrimental health impacts of trans FA to aquatic systems. Rather provide example for aquatic systems in regards to EPA and DHA</w:t>
      </w:r>
    </w:p>
  </w:comment>
  <w:comment w:id="97" w:author="Microsoft Office User" w:date="2017-01-27T15:33:00Z" w:initials="MOU">
    <w:p w14:paraId="436CB84F" w14:textId="56537A99" w:rsidR="005E7909" w:rsidRDefault="005E7909">
      <w:pPr>
        <w:pStyle w:val="CommentText"/>
      </w:pPr>
      <w:r>
        <w:rPr>
          <w:rStyle w:val="CommentReference"/>
        </w:rPr>
        <w:annotationRef/>
      </w:r>
      <w:r>
        <w:t>Consider abbreviating to FA since you use it a lot</w:t>
      </w:r>
    </w:p>
  </w:comment>
  <w:comment w:id="98" w:author="Stockwell" w:date="2017-01-23T13:03:00Z" w:initials="JDS">
    <w:p w14:paraId="0E0D1460" w14:textId="2FA60A1A" w:rsidR="005E7909" w:rsidRDefault="005E7909">
      <w:pPr>
        <w:pStyle w:val="CommentText"/>
      </w:pPr>
      <w:r>
        <w:rPr>
          <w:rStyle w:val="CommentReference"/>
        </w:rPr>
        <w:annotationRef/>
      </w:r>
      <w:r>
        <w:t>The degree of the effect will not depend on conflicting results. Our interpretation of the effects are affected by conflicting results. Re-word this sentence.</w:t>
      </w:r>
    </w:p>
  </w:comment>
  <w:comment w:id="99" w:author="Microsoft Office User" w:date="2017-01-27T15:34:00Z" w:initials="MOU">
    <w:p w14:paraId="449B3766" w14:textId="119A3B63" w:rsidR="005E7909" w:rsidRDefault="005E7909">
      <w:pPr>
        <w:pStyle w:val="CommentText"/>
      </w:pPr>
      <w:r>
        <w:rPr>
          <w:rStyle w:val="CommentReference"/>
        </w:rPr>
        <w:annotationRef/>
      </w:r>
      <w:r>
        <w:t>This needs to be substantiated with references. Thus far, I don’t know what exactly you are referring to here, please provide example</w:t>
      </w:r>
    </w:p>
  </w:comment>
  <w:comment w:id="137" w:author="Microsoft Office User" w:date="2017-01-27T15:36:00Z" w:initials="MOU">
    <w:p w14:paraId="09F55CE6" w14:textId="3B39DF98" w:rsidR="005E7909" w:rsidRDefault="005E7909">
      <w:pPr>
        <w:pStyle w:val="CommentText"/>
      </w:pPr>
      <w:r>
        <w:rPr>
          <w:rStyle w:val="CommentReference"/>
        </w:rPr>
        <w:annotationRef/>
      </w:r>
      <w:r>
        <w:t>Dietary?</w:t>
      </w:r>
    </w:p>
  </w:comment>
  <w:comment w:id="134" w:author="Microsoft Office User" w:date="2017-01-27T15:36:00Z" w:initials="MOU">
    <w:p w14:paraId="0DFC0E60" w14:textId="0A7A8C13" w:rsidR="005E7909" w:rsidRDefault="005E7909">
      <w:pPr>
        <w:pStyle w:val="CommentText"/>
      </w:pPr>
      <w:r>
        <w:rPr>
          <w:rStyle w:val="CommentReference"/>
        </w:rPr>
        <w:annotationRef/>
      </w:r>
      <w:r>
        <w:t>You need to tie this and the previous paragraph together</w:t>
      </w:r>
    </w:p>
  </w:comment>
  <w:comment w:id="143" w:author="Stockwell" w:date="2017-01-23T12:49:00Z" w:initials="JDS">
    <w:p w14:paraId="4C23CC50" w14:textId="6057237A" w:rsidR="005E7909" w:rsidRDefault="005E7909">
      <w:pPr>
        <w:pStyle w:val="CommentText"/>
      </w:pPr>
      <w:r>
        <w:rPr>
          <w:rStyle w:val="CommentReference"/>
        </w:rPr>
        <w:annotationRef/>
      </w:r>
      <w:r>
        <w:t xml:space="preserve">Can this be removed? Or do you want to suggest potential consequences as a function of time (which gets to the first part). </w:t>
      </w:r>
    </w:p>
  </w:comment>
  <w:comment w:id="144" w:author="Peter Euclide" w:date="2017-05-24T20:57:00Z" w:initials="PE">
    <w:p w14:paraId="209BBA1B" w14:textId="0F4836A6" w:rsidR="005E7909" w:rsidRDefault="005E7909">
      <w:pPr>
        <w:pStyle w:val="CommentText"/>
      </w:pPr>
      <w:r>
        <w:rPr>
          <w:rStyle w:val="CommentReference"/>
        </w:rPr>
        <w:annotationRef/>
      </w:r>
      <w:r>
        <w:t xml:space="preserve">I think we want “through time” because we have repeated measures across our treatment period. So we want to see if FA and health are affected and at what time scale. </w:t>
      </w:r>
    </w:p>
  </w:comment>
  <w:comment w:id="145" w:author="Microsoft Office User" w:date="2017-01-27T15:38:00Z" w:initials="MOU">
    <w:p w14:paraId="09F7F819" w14:textId="137F6ABB" w:rsidR="005E7909" w:rsidRDefault="005E7909">
      <w:pPr>
        <w:pStyle w:val="CommentText"/>
      </w:pPr>
      <w:r>
        <w:rPr>
          <w:rStyle w:val="CommentReference"/>
        </w:rPr>
        <w:annotationRef/>
      </w:r>
      <w:r>
        <w:t>Long-term? Short-term? Intermittently?</w:t>
      </w:r>
    </w:p>
  </w:comment>
  <w:comment w:id="149" w:author="Microsoft Office User" w:date="2017-01-27T15:39:00Z" w:initials="MOU">
    <w:p w14:paraId="4AD1756C" w14:textId="39E4E6CC" w:rsidR="005E7909" w:rsidRDefault="005E7909">
      <w:pPr>
        <w:pStyle w:val="CommentText"/>
      </w:pPr>
      <w:r>
        <w:rPr>
          <w:rStyle w:val="CommentReference"/>
        </w:rPr>
        <w:annotationRef/>
      </w:r>
      <w:r>
        <w:t>wording</w:t>
      </w:r>
    </w:p>
  </w:comment>
  <w:comment w:id="173" w:author="Microsoft Office User" w:date="2017-01-27T15:39:00Z" w:initials="MOU">
    <w:p w14:paraId="1C149824" w14:textId="3C3E69B3" w:rsidR="005E7909" w:rsidRDefault="005E7909">
      <w:pPr>
        <w:pStyle w:val="CommentText"/>
      </w:pPr>
      <w:r>
        <w:rPr>
          <w:rStyle w:val="CommentReference"/>
        </w:rPr>
        <w:annotationRef/>
      </w:r>
      <w:r>
        <w:t>Do you mean confounding factors?</w:t>
      </w:r>
    </w:p>
  </w:comment>
  <w:comment w:id="203" w:author="Microsoft Office User" w:date="2017-01-27T15:41:00Z" w:initials="MOU">
    <w:p w14:paraId="208AEC10" w14:textId="5B7F3A5F" w:rsidR="005E7909" w:rsidRDefault="005E7909">
      <w:pPr>
        <w:pStyle w:val="CommentText"/>
      </w:pPr>
      <w:r>
        <w:rPr>
          <w:rStyle w:val="CommentReference"/>
        </w:rPr>
        <w:annotationRef/>
      </w:r>
      <w:r>
        <w:t>Of what?</w:t>
      </w:r>
    </w:p>
  </w:comment>
  <w:comment w:id="230" w:author="Stockwell" w:date="2017-01-24T16:22:00Z" w:initials="JDS">
    <w:p w14:paraId="06B68781" w14:textId="6F4CADFD" w:rsidR="005E7909" w:rsidRDefault="005E7909">
      <w:pPr>
        <w:pStyle w:val="CommentText"/>
      </w:pPr>
      <w:r>
        <w:rPr>
          <w:rStyle w:val="CommentReference"/>
        </w:rPr>
        <w:annotationRef/>
      </w:r>
      <w:r>
        <w:t>Is there enough info earlier in the Introduction to indicate why you expect this?</w:t>
      </w:r>
    </w:p>
  </w:comment>
  <w:comment w:id="260" w:author="Microsoft Office User" w:date="2017-01-27T15:44:00Z" w:initials="MOU">
    <w:p w14:paraId="6DDC01E3" w14:textId="5937CC32" w:rsidR="005E7909" w:rsidRDefault="005E7909">
      <w:pPr>
        <w:pStyle w:val="CommentText"/>
      </w:pPr>
      <w:r>
        <w:rPr>
          <w:rStyle w:val="CommentReference"/>
        </w:rPr>
        <w:annotationRef/>
      </w:r>
      <w:r>
        <w:t>Why do have these references here in your own hypothesis?</w:t>
      </w:r>
    </w:p>
  </w:comment>
  <w:comment w:id="290" w:author="Microsoft Office User" w:date="2017-01-27T15:47:00Z" w:initials="MOU">
    <w:p w14:paraId="0CE0A507" w14:textId="490F36C4" w:rsidR="005E7909" w:rsidRDefault="005E7909">
      <w:pPr>
        <w:pStyle w:val="CommentText"/>
      </w:pPr>
      <w:r>
        <w:rPr>
          <w:rStyle w:val="CommentReference"/>
        </w:rPr>
        <w:annotationRef/>
      </w:r>
      <w:r>
        <w:t xml:space="preserve">Time point? </w:t>
      </w:r>
    </w:p>
  </w:comment>
  <w:comment w:id="299" w:author="Stockwell" w:date="2017-01-23T13:15:00Z" w:initials="JDS">
    <w:p w14:paraId="5E751B08" w14:textId="0C67074C" w:rsidR="005E7909" w:rsidRDefault="005E7909">
      <w:pPr>
        <w:pStyle w:val="CommentText"/>
      </w:pPr>
      <w:r>
        <w:rPr>
          <w:rStyle w:val="CommentReference"/>
        </w:rPr>
        <w:annotationRef/>
      </w:r>
      <w:r>
        <w:t>You have 5 tanks per level, but 3 treatments so could not be allotted equally on each level. I’m guessing that you had N = 2 for each diet treatment on each level (total N = 6 for each diet treatment) plus a single control on each level (total N = 3 for control). Spell this out more clearly for reader.</w:t>
      </w:r>
    </w:p>
  </w:comment>
  <w:comment w:id="304" w:author="Microsoft Office User" w:date="2017-01-27T15:49:00Z" w:initials="MOU">
    <w:p w14:paraId="21FA799F" w14:textId="289E1E87" w:rsidR="005E7909" w:rsidRDefault="005E7909">
      <w:pPr>
        <w:pStyle w:val="CommentText"/>
      </w:pPr>
      <w:r>
        <w:rPr>
          <w:rStyle w:val="CommentReference"/>
        </w:rPr>
        <w:annotationRef/>
      </w:r>
      <w:r>
        <w:t>If it is ad lib, you can’t provide numbers. I don’t quite understand</w:t>
      </w:r>
    </w:p>
  </w:comment>
  <w:comment w:id="319" w:author="Microsoft Office User" w:date="2017-01-27T15:50:00Z" w:initials="MOU">
    <w:p w14:paraId="0E2F54A9" w14:textId="149F084E" w:rsidR="005E7909" w:rsidRDefault="005E7909">
      <w:pPr>
        <w:pStyle w:val="CommentText"/>
      </w:pPr>
      <w:r>
        <w:rPr>
          <w:rStyle w:val="CommentReference"/>
        </w:rPr>
        <w:annotationRef/>
      </w:r>
      <w:r>
        <w:t>How did you determine this? Provide details</w:t>
      </w:r>
    </w:p>
  </w:comment>
  <w:comment w:id="347" w:author="Stockwell" w:date="2017-01-25T08:34:00Z" w:initials="JDS">
    <w:p w14:paraId="1342C964" w14:textId="24B53897" w:rsidR="005E7909" w:rsidRDefault="005E7909">
      <w:pPr>
        <w:pStyle w:val="CommentText"/>
      </w:pPr>
      <w:r>
        <w:rPr>
          <w:rStyle w:val="CommentReference"/>
        </w:rPr>
        <w:annotationRef/>
      </w:r>
      <w:r>
        <w:t>I suggest combining your current Table S1 (diet proportions) with PART of your current Table 1 (just the grouped fatty acids at bottom). This will let the reader see what the diet consists of (ash, protein, carbs, etc) and the major differences in the major FA categories. Move your current Table 1 (the list of all the FA in the two diets) into Table S1.</w:t>
      </w:r>
    </w:p>
    <w:p w14:paraId="5E52AC9F" w14:textId="77777777" w:rsidR="005E7909" w:rsidRDefault="005E7909">
      <w:pPr>
        <w:pStyle w:val="CommentText"/>
      </w:pPr>
    </w:p>
    <w:p w14:paraId="43542C23" w14:textId="3F657142" w:rsidR="005E7909" w:rsidRDefault="005E7909">
      <w:pPr>
        <w:pStyle w:val="CommentText"/>
      </w:pPr>
      <w:r>
        <w:t>Also, I’m assuming the sum of all the FA category groups is &gt; 100% because there is overlap among groups (ie, the n3 group is a subset of the PUFA group, etc).</w:t>
      </w:r>
    </w:p>
  </w:comment>
  <w:comment w:id="357" w:author="Stockwell" w:date="2017-01-25T08:41:00Z" w:initials="JDS">
    <w:p w14:paraId="1145A67A" w14:textId="0FAE8691" w:rsidR="005E7909" w:rsidRDefault="005E7909">
      <w:pPr>
        <w:pStyle w:val="CommentText"/>
      </w:pPr>
      <w:r>
        <w:rPr>
          <w:rStyle w:val="CommentReference"/>
        </w:rPr>
        <w:annotationRef/>
      </w:r>
      <w:r>
        <w:t>What about 0 weeks?</w:t>
      </w:r>
    </w:p>
  </w:comment>
  <w:comment w:id="375" w:author="Microsoft Office User" w:date="2017-01-27T15:56:00Z" w:initials="MOU">
    <w:p w14:paraId="7C691D56" w14:textId="497E4CD6" w:rsidR="005E7909" w:rsidRDefault="005E7909">
      <w:pPr>
        <w:pStyle w:val="CommentText"/>
      </w:pPr>
      <w:r>
        <w:rPr>
          <w:rStyle w:val="CommentReference"/>
        </w:rPr>
        <w:annotationRef/>
      </w:r>
      <w:r>
        <w:t>? Sounds bizarre. Delete?</w:t>
      </w:r>
    </w:p>
  </w:comment>
  <w:comment w:id="379" w:author="Stockwell" w:date="2017-01-23T13:30:00Z" w:initials="JDS">
    <w:p w14:paraId="6B427D23" w14:textId="73B36720" w:rsidR="005E7909" w:rsidRDefault="005E7909">
      <w:pPr>
        <w:pStyle w:val="CommentText"/>
      </w:pPr>
      <w:r>
        <w:rPr>
          <w:rStyle w:val="CommentReference"/>
        </w:rPr>
        <w:annotationRef/>
      </w:r>
      <w:r>
        <w:t>Equation not showing up in my copy</w:t>
      </w:r>
    </w:p>
  </w:comment>
  <w:comment w:id="380" w:author="Stockwell" w:date="2017-01-23T13:32:00Z" w:initials="JDS">
    <w:p w14:paraId="49AC78D0" w14:textId="67390530" w:rsidR="005E7909" w:rsidRDefault="005E7909">
      <w:pPr>
        <w:pStyle w:val="CommentText"/>
      </w:pPr>
      <w:r>
        <w:rPr>
          <w:rStyle w:val="CommentReference"/>
        </w:rPr>
        <w:annotationRef/>
      </w:r>
      <w:r>
        <w:t>Different from the 27C of the aquaria – is this a typo?</w:t>
      </w:r>
    </w:p>
    <w:p w14:paraId="391C422C" w14:textId="77777777" w:rsidR="0060359E" w:rsidRDefault="0060359E">
      <w:pPr>
        <w:pStyle w:val="CommentText"/>
      </w:pPr>
    </w:p>
  </w:comment>
  <w:comment w:id="381" w:author="Peter Euclide" w:date="2017-05-30T13:51:00Z" w:initials="PE">
    <w:p w14:paraId="6C2C12F0" w14:textId="5A923E66" w:rsidR="0060359E" w:rsidRDefault="0060359E">
      <w:pPr>
        <w:pStyle w:val="CommentText"/>
      </w:pPr>
      <w:r>
        <w:rPr>
          <w:rStyle w:val="CommentReference"/>
        </w:rPr>
        <w:annotationRef/>
      </w:r>
      <w:r>
        <w:t xml:space="preserve">No, but it turned out that the aquaria ended up at a degree higher in temperature than we wanted. </w:t>
      </w:r>
    </w:p>
  </w:comment>
  <w:comment w:id="411" w:author="Microsoft Office User" w:date="2017-01-27T15:59:00Z" w:initials="MOU">
    <w:p w14:paraId="19BBF6DA" w14:textId="432086B9" w:rsidR="005E7909" w:rsidRDefault="005E7909">
      <w:pPr>
        <w:pStyle w:val="CommentText"/>
      </w:pPr>
      <w:r>
        <w:rPr>
          <w:rStyle w:val="CommentReference"/>
        </w:rPr>
        <w:annotationRef/>
      </w:r>
      <w:r>
        <w:t>Just reference your own paper</w:t>
      </w:r>
    </w:p>
  </w:comment>
  <w:comment w:id="413" w:author="Microsoft Office User" w:date="2017-01-27T15:59:00Z" w:initials="MOU">
    <w:p w14:paraId="08B5E2C4" w14:textId="7BB2DFF3" w:rsidR="005E7909" w:rsidRDefault="005E7909">
      <w:pPr>
        <w:pStyle w:val="CommentText"/>
      </w:pPr>
      <w:r>
        <w:rPr>
          <w:rStyle w:val="CommentReference"/>
        </w:rPr>
        <w:annotationRef/>
      </w:r>
      <w:r>
        <w:t>See comment above</w:t>
      </w:r>
    </w:p>
  </w:comment>
  <w:comment w:id="414" w:author="Stockwell" w:date="2017-01-23T14:19:00Z" w:initials="JDS">
    <w:p w14:paraId="140FBE90" w14:textId="0468E333" w:rsidR="005E7909" w:rsidRDefault="005E7909">
      <w:pPr>
        <w:pStyle w:val="CommentText"/>
      </w:pPr>
      <w:r>
        <w:rPr>
          <w:rStyle w:val="CommentReference"/>
        </w:rPr>
        <w:annotationRef/>
      </w:r>
      <w:r>
        <w:t>Table S3 has 2 DF for sex (should be 1 I think) and 4 for time (should be 5). Make sure you are running stats correctly. The DF for time could be 4 if you did not include the 0 week in your analyses – did you? If not, why not?</w:t>
      </w:r>
    </w:p>
  </w:comment>
  <w:comment w:id="415" w:author="Peter Euclide" w:date="2017-06-01T09:39:00Z" w:initials="PE">
    <w:p w14:paraId="42CC6727" w14:textId="1C9F5D6E" w:rsidR="00193B25" w:rsidRDefault="00193B25">
      <w:pPr>
        <w:pStyle w:val="CommentText"/>
      </w:pPr>
      <w:r>
        <w:rPr>
          <w:rStyle w:val="CommentReference"/>
        </w:rPr>
        <w:annotationRef/>
      </w:r>
      <w:r>
        <w:t xml:space="preserve">DF for sex should be 1, is there any extra category we did not account for like a NA? </w:t>
      </w:r>
    </w:p>
    <w:p w14:paraId="19E5B6B8" w14:textId="77777777" w:rsidR="00193B25" w:rsidRDefault="00193B25">
      <w:pPr>
        <w:pStyle w:val="CommentText"/>
      </w:pPr>
    </w:p>
    <w:p w14:paraId="43D36E8C" w14:textId="54A8FE8A" w:rsidR="00193B25" w:rsidRDefault="00193B25">
      <w:pPr>
        <w:pStyle w:val="CommentText"/>
      </w:pPr>
      <w:r>
        <w:t xml:space="preserve">We did not include week 0 for respiration values, I am not sure about FA. </w:t>
      </w:r>
    </w:p>
  </w:comment>
  <w:comment w:id="420" w:author="Stockwell" w:date="2017-01-25T09:13:00Z" w:initials="JDS">
    <w:p w14:paraId="4CF0064D" w14:textId="749CB850" w:rsidR="005E7909" w:rsidRDefault="005E7909">
      <w:pPr>
        <w:pStyle w:val="CommentText"/>
      </w:pPr>
      <w:r>
        <w:rPr>
          <w:rStyle w:val="CommentReference"/>
        </w:rPr>
        <w:annotationRef/>
      </w:r>
      <w:r>
        <w:t>The printed version is 2017, not 2016. Strange I know, but I think this becomes a 2017 citation throughout.</w:t>
      </w:r>
    </w:p>
  </w:comment>
  <w:comment w:id="421" w:author="Stockwell" w:date="2017-01-25T09:11:00Z" w:initials="JDS">
    <w:p w14:paraId="02C44D67" w14:textId="6324E71D" w:rsidR="005E7909" w:rsidRDefault="005E7909">
      <w:pPr>
        <w:pStyle w:val="CommentText"/>
      </w:pPr>
      <w:r>
        <w:rPr>
          <w:rStyle w:val="CommentReference"/>
        </w:rPr>
        <w:annotationRef/>
      </w:r>
      <w:r>
        <w:t>What is the relationship of this selection based on expected impacts on physiology and those selected based on Gearhart et al. 2017? Are they all the same – combine the sentences? FA selected were those to observed to be correlated with cyanobacteria and expected to impact fish physiology?</w:t>
      </w:r>
    </w:p>
  </w:comment>
  <w:comment w:id="422" w:author="Peter Euclide" w:date="2017-05-28T09:13:00Z" w:initials="PE">
    <w:p w14:paraId="7F2F0732" w14:textId="5F9AC63E" w:rsidR="005E7909" w:rsidRDefault="005E7909">
      <w:pPr>
        <w:pStyle w:val="CommentText"/>
      </w:pPr>
      <w:r>
        <w:rPr>
          <w:rStyle w:val="CommentReference"/>
        </w:rPr>
        <w:annotationRef/>
      </w:r>
      <w:r>
        <w:t xml:space="preserve">I addressed half of Jason’s comment. I do not know how you chose them either though. </w:t>
      </w:r>
    </w:p>
  </w:comment>
  <w:comment w:id="432" w:author="Stockwell" w:date="2017-01-24T11:18:00Z" w:initials="JDS">
    <w:p w14:paraId="34CBF08A" w14:textId="05E22E7C" w:rsidR="005E7909" w:rsidRDefault="005E7909">
      <w:pPr>
        <w:pStyle w:val="CommentText"/>
      </w:pPr>
      <w:r>
        <w:rPr>
          <w:rStyle w:val="CommentReference"/>
        </w:rPr>
        <w:annotationRef/>
      </w:r>
      <w:r>
        <w:t>“groups”?</w:t>
      </w:r>
    </w:p>
  </w:comment>
  <w:comment w:id="436" w:author="Microsoft Office User" w:date="2017-01-27T16:04:00Z" w:initials="MOU">
    <w:p w14:paraId="33CDD596" w14:textId="59BAA6B1" w:rsidR="005E7909" w:rsidRDefault="005E7909">
      <w:pPr>
        <w:pStyle w:val="CommentText"/>
      </w:pPr>
      <w:r>
        <w:rPr>
          <w:rStyle w:val="CommentReference"/>
        </w:rPr>
        <w:annotationRef/>
      </w:r>
      <w:r>
        <w:t xml:space="preserve">isn’t a sum the same like the total? </w:t>
      </w:r>
    </w:p>
  </w:comment>
  <w:comment w:id="440" w:author="Stockwell" w:date="2017-01-25T10:40:00Z" w:initials="JDS">
    <w:p w14:paraId="7EA0FF70" w14:textId="0E4327FE" w:rsidR="005E7909" w:rsidRDefault="005E7909">
      <w:pPr>
        <w:pStyle w:val="CommentText"/>
      </w:pPr>
      <w:r>
        <w:rPr>
          <w:rStyle w:val="CommentReference"/>
        </w:rPr>
        <w:annotationRef/>
      </w:r>
      <w:r>
        <w:t>do you need to tell reader what FA made up this group? Seems like the other groups might be self-evident, but I’m not sure about EFAs</w:t>
      </w:r>
    </w:p>
  </w:comment>
  <w:comment w:id="441" w:author="Microsoft Office User" w:date="2017-01-27T16:07:00Z" w:initials="MOU">
    <w:p w14:paraId="569C8D21" w14:textId="4C3CEA84" w:rsidR="005E7909" w:rsidRDefault="005E7909">
      <w:pPr>
        <w:pStyle w:val="CommentText"/>
      </w:pPr>
      <w:r>
        <w:rPr>
          <w:rStyle w:val="CommentReference"/>
        </w:rPr>
        <w:annotationRef/>
      </w:r>
      <w:r>
        <w:t>tested for?</w:t>
      </w:r>
    </w:p>
  </w:comment>
  <w:comment w:id="466" w:author="Stockwell" w:date="2017-01-24T11:19:00Z" w:initials="JDS">
    <w:p w14:paraId="58DB6F7C" w14:textId="77507645" w:rsidR="005E7909" w:rsidRDefault="005E7909">
      <w:pPr>
        <w:pStyle w:val="CommentText"/>
      </w:pPr>
      <w:r>
        <w:rPr>
          <w:rStyle w:val="CommentReference"/>
        </w:rPr>
        <w:annotationRef/>
      </w:r>
      <w:r>
        <w:t>how were these “selected”? These are the FA compositions of the fish, right?</w:t>
      </w:r>
    </w:p>
  </w:comment>
  <w:comment w:id="468" w:author="Stockwell" w:date="2017-01-23T20:09:00Z" w:initials="JDS">
    <w:p w14:paraId="092D1C43" w14:textId="213ADC77" w:rsidR="005E7909" w:rsidRDefault="005E7909">
      <w:pPr>
        <w:pStyle w:val="CommentText"/>
      </w:pPr>
      <w:r>
        <w:rPr>
          <w:rStyle w:val="CommentReference"/>
        </w:rPr>
        <w:annotationRef/>
      </w:r>
      <w:r>
        <w:t xml:space="preserve">I am unclear on this – what is meant by all fish as a pooled sample but also fish with each diet treatment? If there are diet effects, then don’t pool all the fish together. </w:t>
      </w:r>
    </w:p>
  </w:comment>
  <w:comment w:id="502" w:author="Stockwell" w:date="2017-01-23T20:13:00Z" w:initials="JDS">
    <w:p w14:paraId="31862130" w14:textId="77777777" w:rsidR="005E7909" w:rsidRDefault="005E7909" w:rsidP="00E60F41">
      <w:pPr>
        <w:pStyle w:val="CommentText"/>
      </w:pPr>
      <w:r>
        <w:rPr>
          <w:rStyle w:val="CommentReference"/>
        </w:rPr>
        <w:annotationRef/>
      </w:r>
      <w:r>
        <w:t>I removed the “rates” part because you are reporting total consumption (i.e., just grams). Want to make sure that is correct and you are not reporting consumption rates in terms of g food/g fish/per time?</w:t>
      </w:r>
    </w:p>
  </w:comment>
  <w:comment w:id="509" w:author="Microsoft Office User" w:date="2017-01-27T16:09:00Z" w:initials="MOU">
    <w:p w14:paraId="111D3935" w14:textId="0550A8B8" w:rsidR="005E7909" w:rsidRDefault="005E7909">
      <w:pPr>
        <w:pStyle w:val="CommentText"/>
      </w:pPr>
      <w:r>
        <w:rPr>
          <w:rStyle w:val="CommentReference"/>
        </w:rPr>
        <w:annotationRef/>
      </w:r>
      <w:r>
        <w:t>How important is this statement???</w:t>
      </w:r>
    </w:p>
  </w:comment>
  <w:comment w:id="522" w:author="Microsoft Office User" w:date="2017-01-27T16:09:00Z" w:initials="MOU">
    <w:p w14:paraId="2F449D08" w14:textId="3227CFC8" w:rsidR="005E7909" w:rsidRDefault="005E7909">
      <w:pPr>
        <w:pStyle w:val="CommentText"/>
      </w:pPr>
      <w:r>
        <w:rPr>
          <w:rStyle w:val="CommentReference"/>
        </w:rPr>
        <w:annotationRef/>
      </w:r>
      <w:r>
        <w:t>Grammar – consumption between the diets?</w:t>
      </w:r>
    </w:p>
  </w:comment>
  <w:comment w:id="523" w:author="Stockwell" w:date="2017-01-23T20:13:00Z" w:initials="JDS">
    <w:p w14:paraId="09C76AF4" w14:textId="6EB65DB7" w:rsidR="005E7909" w:rsidRDefault="005E7909">
      <w:pPr>
        <w:pStyle w:val="CommentText"/>
      </w:pPr>
      <w:r>
        <w:rPr>
          <w:rStyle w:val="CommentReference"/>
        </w:rPr>
        <w:annotationRef/>
      </w:r>
      <w:r>
        <w:t>I removed the “rates” part because you are reporting total consumption (i.e., just grams). Want to make sure that is correct and you are not reporting consumption rates in terms of g food/g fish/per time?</w:t>
      </w:r>
    </w:p>
  </w:comment>
  <w:comment w:id="540" w:author="Stockwell" w:date="2017-01-23T20:14:00Z" w:initials="JDS">
    <w:p w14:paraId="0232BCC6" w14:textId="6EC8D7CD" w:rsidR="005E7909" w:rsidRDefault="005E7909">
      <w:pPr>
        <w:pStyle w:val="CommentText"/>
      </w:pPr>
      <w:r>
        <w:rPr>
          <w:rStyle w:val="CommentReference"/>
        </w:rPr>
        <w:annotationRef/>
      </w:r>
      <w:r>
        <w:t>You had 7 fish per tank but only sampled 6 times. Was this dead fish just replaced with another fish that was there as an “in case” fish?</w:t>
      </w:r>
    </w:p>
  </w:comment>
  <w:comment w:id="547" w:author="Stockwell" w:date="2017-01-23T20:16:00Z" w:initials="JDS">
    <w:p w14:paraId="7346A717" w14:textId="378D1605" w:rsidR="005E7909" w:rsidRDefault="005E7909">
      <w:pPr>
        <w:pStyle w:val="CommentText"/>
      </w:pPr>
      <w:r>
        <w:rPr>
          <w:rStyle w:val="CommentReference"/>
        </w:rPr>
        <w:annotationRef/>
      </w:r>
      <w:r>
        <w:t>= 30 fish for CO diet and with 6 replicates that means 5 time samplings, but you had 6 times (0, 1, 2, 4, 6, 8 weeks). Do all the numbers add up for fish analyzed plus discarded = 6 times * 6 replicates * 2 diets = 72 fish total</w:t>
      </w:r>
    </w:p>
  </w:comment>
  <w:comment w:id="605" w:author="Microsoft Office User" w:date="2017-01-27T16:15:00Z" w:initials="MOU">
    <w:p w14:paraId="4DE202B0" w14:textId="56ECB0D8" w:rsidR="005E7909" w:rsidRDefault="005E7909">
      <w:pPr>
        <w:pStyle w:val="CommentText"/>
      </w:pPr>
      <w:r>
        <w:rPr>
          <w:rStyle w:val="CommentReference"/>
        </w:rPr>
        <w:annotationRef/>
      </w:r>
      <w:r>
        <w:t>this is an ‘empty sentence.</w:t>
      </w:r>
    </w:p>
  </w:comment>
  <w:comment w:id="630" w:author="Stockwell" w:date="2017-01-25T15:00:00Z" w:initials="JDS">
    <w:p w14:paraId="5C26BEB4" w14:textId="6EFF5A14" w:rsidR="005E7909" w:rsidRDefault="005E7909">
      <w:pPr>
        <w:pStyle w:val="CommentText"/>
      </w:pPr>
      <w:r>
        <w:rPr>
          <w:rStyle w:val="CommentReference"/>
        </w:rPr>
        <w:annotationRef/>
      </w:r>
      <w:r>
        <w:t>This would be the Table of summary results (which effects were significant – I put in the tables section near end – will need to change I’m sure in its content but use as a placeholder)</w:t>
      </w:r>
    </w:p>
  </w:comment>
  <w:comment w:id="634" w:author="Stockwell" w:date="2017-01-25T15:00:00Z" w:initials="JDS">
    <w:p w14:paraId="071D76AA" w14:textId="24183105" w:rsidR="005E7909" w:rsidRDefault="005E7909">
      <w:pPr>
        <w:pStyle w:val="CommentText"/>
      </w:pPr>
      <w:r>
        <w:rPr>
          <w:rStyle w:val="CommentReference"/>
        </w:rPr>
        <w:annotationRef/>
      </w:r>
      <w:r>
        <w:t>This would have all of the ANOVA table results for each FA.</w:t>
      </w:r>
    </w:p>
    <w:p w14:paraId="3FB79FF8" w14:textId="77777777" w:rsidR="005E7909" w:rsidRDefault="005E7909">
      <w:pPr>
        <w:pStyle w:val="CommentText"/>
      </w:pPr>
    </w:p>
    <w:p w14:paraId="271E70CE" w14:textId="72D845E2" w:rsidR="005E7909" w:rsidRDefault="005E7909">
      <w:pPr>
        <w:pStyle w:val="CommentText"/>
      </w:pPr>
      <w:r>
        <w:t>Also check that this would be a Table S2 rather than just S2 (supplements could be a series of tables such as you have for this information – check the journal guidelines).</w:t>
      </w:r>
    </w:p>
  </w:comment>
  <w:comment w:id="643" w:author="Stockwell" w:date="2017-01-25T15:08:00Z" w:initials="JDS">
    <w:p w14:paraId="22F42207" w14:textId="7161FD1E" w:rsidR="005E7909" w:rsidRDefault="005E7909">
      <w:pPr>
        <w:pStyle w:val="CommentText"/>
      </w:pPr>
      <w:r>
        <w:rPr>
          <w:rStyle w:val="CommentReference"/>
        </w:rPr>
        <w:annotationRef/>
      </w:r>
      <w:r>
        <w:t>I’m only leaving this sentence so you can see my next comment. Otherwise delete this sentence.</w:t>
      </w:r>
    </w:p>
  </w:comment>
  <w:comment w:id="646" w:author="Stockwell" w:date="2017-01-25T10:28:00Z" w:initials="JDS">
    <w:p w14:paraId="77ADA062" w14:textId="2CB70645" w:rsidR="005E7909" w:rsidRDefault="005E7909">
      <w:pPr>
        <w:pStyle w:val="CommentText"/>
      </w:pPr>
      <w:r>
        <w:rPr>
          <w:rStyle w:val="CommentReference"/>
        </w:rPr>
        <w:annotationRef/>
      </w:r>
      <w:r>
        <w:t>Although you mention the importance of understanding this to reduce uncertainty, you never really state this as a goal or as a hypothesis in this work. This is the time and diet treatments (and possibly their interactions). I think you need to develop this in your Introduction better, and also highlight as something you are testing in the Methods.</w:t>
      </w:r>
    </w:p>
  </w:comment>
  <w:comment w:id="644" w:author="Microsoft Office User" w:date="2017-01-27T16:16:00Z" w:initials="MOU">
    <w:p w14:paraId="26CEB9BE" w14:textId="6D20F9DD" w:rsidR="005E7909" w:rsidRDefault="005E7909">
      <w:pPr>
        <w:pStyle w:val="CommentText"/>
      </w:pPr>
      <w:r>
        <w:rPr>
          <w:rStyle w:val="CommentReference"/>
        </w:rPr>
        <w:annotationRef/>
      </w:r>
      <w:r>
        <w:t>I don’t understand</w:t>
      </w:r>
    </w:p>
  </w:comment>
  <w:comment w:id="654" w:author="Stockwell" w:date="2017-01-24T11:39:00Z" w:initials="JDS">
    <w:p w14:paraId="4A7DCB0B" w14:textId="43AAA159" w:rsidR="005E7909" w:rsidRDefault="005E7909">
      <w:pPr>
        <w:pStyle w:val="CommentText"/>
      </w:pPr>
      <w:r>
        <w:rPr>
          <w:rStyle w:val="CommentReference"/>
        </w:rPr>
        <w:annotationRef/>
      </w:r>
      <w:r>
        <w:t>There is not Table SVI. In excel sheet this looks like Table S2.</w:t>
      </w:r>
    </w:p>
  </w:comment>
  <w:comment w:id="688" w:author="Stockwell" w:date="2017-01-26T11:00:00Z" w:initials="JDS">
    <w:p w14:paraId="2C2DA61C" w14:textId="1A2053B1" w:rsidR="005E7909" w:rsidRDefault="005E7909">
      <w:pPr>
        <w:pStyle w:val="CommentText"/>
      </w:pPr>
      <w:r>
        <w:rPr>
          <w:rStyle w:val="CommentReference"/>
        </w:rPr>
        <w:annotationRef/>
      </w:r>
      <w:r>
        <w:t>In the Excel doc you sent, this information is currently in S2.</w:t>
      </w:r>
    </w:p>
  </w:comment>
  <w:comment w:id="737" w:author="Microsoft Office User" w:date="2017-01-27T16:21:00Z" w:initials="MOU">
    <w:p w14:paraId="251CD38A" w14:textId="1678FC73" w:rsidR="005E7909" w:rsidRDefault="005E7909">
      <w:pPr>
        <w:pStyle w:val="CommentText"/>
      </w:pPr>
      <w:r>
        <w:rPr>
          <w:rStyle w:val="CommentReference"/>
        </w:rPr>
        <w:annotationRef/>
      </w:r>
      <w:r>
        <w:t>MUFA?</w:t>
      </w:r>
    </w:p>
  </w:comment>
  <w:comment w:id="738" w:author="Stockwell" w:date="2017-01-25T10:34:00Z" w:initials="JDS">
    <w:p w14:paraId="2B07FF73" w14:textId="77777777" w:rsidR="005E7909" w:rsidRDefault="005E7909" w:rsidP="006507C3">
      <w:pPr>
        <w:pStyle w:val="CommentText"/>
      </w:pPr>
      <w:r>
        <w:rPr>
          <w:rStyle w:val="CommentReference"/>
        </w:rPr>
        <w:annotationRef/>
      </w:r>
      <w:r>
        <w:t>Hmmmm, when you do not find an effect of diet on aerobic scope, SMR or AMR, is it logical to look for correlations with fatty acids? That is, if there is no effect of diet, is it a full stop and you don’t go any further?</w:t>
      </w:r>
    </w:p>
    <w:p w14:paraId="0B6AF860" w14:textId="21C739C8" w:rsidR="005E7909" w:rsidRDefault="005E7909">
      <w:pPr>
        <w:pStyle w:val="CommentText"/>
      </w:pPr>
    </w:p>
  </w:comment>
  <w:comment w:id="739" w:author="Peter Euclide" w:date="2017-05-28T11:39:00Z" w:initials="PE">
    <w:p w14:paraId="6A82A350" w14:textId="5ADAD1A5" w:rsidR="005E7909" w:rsidRDefault="005E7909">
      <w:pPr>
        <w:pStyle w:val="CommentText"/>
      </w:pPr>
      <w:r>
        <w:rPr>
          <w:rStyle w:val="CommentReference"/>
        </w:rPr>
        <w:annotationRef/>
      </w:r>
      <w:r>
        <w:t xml:space="preserve">I believe that this is across treatments right? So regardless of if you fed FO or CO you were part of this correlation? Alternatively, should we just say “due to the high variation in respiration we decided to look to see if there were any internal correlations regardless of overall diet differences. </w:t>
      </w:r>
    </w:p>
  </w:comment>
  <w:comment w:id="741" w:author="Microsoft Office User" w:date="2017-01-27T16:22:00Z" w:initials="MOU">
    <w:p w14:paraId="1A1F6847" w14:textId="58615A9A" w:rsidR="005E7909" w:rsidRDefault="005E7909">
      <w:pPr>
        <w:pStyle w:val="CommentText"/>
      </w:pPr>
      <w:r>
        <w:rPr>
          <w:rStyle w:val="CommentReference"/>
        </w:rPr>
        <w:annotationRef/>
      </w:r>
      <w:r>
        <w:t>SFA</w:t>
      </w:r>
    </w:p>
  </w:comment>
  <w:comment w:id="745" w:author="Microsoft Office User" w:date="2017-01-27T16:22:00Z" w:initials="MOU">
    <w:p w14:paraId="5FC19E10" w14:textId="647BCFE9" w:rsidR="005E7909" w:rsidRDefault="005E7909">
      <w:pPr>
        <w:pStyle w:val="CommentText"/>
      </w:pPr>
      <w:r>
        <w:rPr>
          <w:rStyle w:val="CommentReference"/>
        </w:rPr>
        <w:annotationRef/>
      </w:r>
      <w:r>
        <w:t>PUFA</w:t>
      </w:r>
    </w:p>
  </w:comment>
  <w:comment w:id="744" w:author="Stockwell" w:date="2017-01-25T10:34:00Z" w:initials="JDS">
    <w:p w14:paraId="0C45EF87" w14:textId="108BB66E" w:rsidR="005E7909" w:rsidRDefault="005E7909">
      <w:pPr>
        <w:pStyle w:val="CommentText"/>
      </w:pPr>
      <w:r>
        <w:rPr>
          <w:rStyle w:val="CommentReference"/>
        </w:rPr>
        <w:annotationRef/>
      </w:r>
      <w:r>
        <w:t>Same comment as before – does it make sense to dive deeper to the FA level when there was no effect of diet on respirometry metrics?</w:t>
      </w:r>
    </w:p>
  </w:comment>
  <w:comment w:id="758" w:author="Stockwell" w:date="2017-01-26T11:25:00Z" w:initials="JDS">
    <w:p w14:paraId="12CA6322" w14:textId="68BC461A" w:rsidR="005E7909" w:rsidRDefault="005E7909">
      <w:pPr>
        <w:pStyle w:val="CommentText"/>
      </w:pPr>
      <w:r>
        <w:rPr>
          <w:rStyle w:val="CommentReference"/>
        </w:rPr>
        <w:annotationRef/>
      </w:r>
      <w:r>
        <w:t>This sentence doesn’t say anything. Just present them – don’t write that you are going to present them.</w:t>
      </w:r>
    </w:p>
  </w:comment>
  <w:comment w:id="761" w:author="Stockwell" w:date="2017-01-26T11:33:00Z" w:initials="JDS">
    <w:p w14:paraId="551E6536" w14:textId="3160107E" w:rsidR="005E7909" w:rsidRDefault="005E7909">
      <w:pPr>
        <w:pStyle w:val="CommentText"/>
      </w:pPr>
      <w:r>
        <w:rPr>
          <w:rStyle w:val="CommentReference"/>
        </w:rPr>
        <w:annotationRef/>
      </w:r>
      <w:r>
        <w:t>Put in Methods? With more explanation of expectations?</w:t>
      </w:r>
    </w:p>
  </w:comment>
  <w:comment w:id="765" w:author="Microsoft Office User" w:date="2017-01-27T16:24:00Z" w:initials="MOU">
    <w:p w14:paraId="23F760E5" w14:textId="33D8375B" w:rsidR="005E7909" w:rsidRDefault="005E7909">
      <w:pPr>
        <w:pStyle w:val="CommentText"/>
      </w:pPr>
      <w:r>
        <w:rPr>
          <w:rStyle w:val="CommentReference"/>
        </w:rPr>
        <w:annotationRef/>
      </w:r>
      <w:r>
        <w:t>???</w:t>
      </w:r>
    </w:p>
  </w:comment>
  <w:comment w:id="764" w:author="Stockwell" w:date="2017-01-26T11:34:00Z" w:initials="JDS">
    <w:p w14:paraId="49E62BFC" w14:textId="32A32B84" w:rsidR="005E7909" w:rsidRDefault="005E7909">
      <w:pPr>
        <w:pStyle w:val="CommentText"/>
      </w:pPr>
      <w:r>
        <w:rPr>
          <w:rStyle w:val="CommentReference"/>
        </w:rPr>
        <w:annotationRef/>
      </w:r>
      <w:r>
        <w:t xml:space="preserve">State differences in mead acid from the experiment (Table 3). Then go into correlations with other FA in fish fed each diet treatment. </w:t>
      </w:r>
    </w:p>
  </w:comment>
  <w:comment w:id="773" w:author="Microsoft Office User" w:date="2017-01-27T16:25:00Z" w:initials="MOU">
    <w:p w14:paraId="5FA45A59" w14:textId="44803DDE" w:rsidR="005E7909" w:rsidRDefault="005E7909">
      <w:pPr>
        <w:pStyle w:val="CommentText"/>
      </w:pPr>
      <w:r>
        <w:rPr>
          <w:rStyle w:val="CommentReference"/>
        </w:rPr>
        <w:annotationRef/>
      </w:r>
      <w:r>
        <w:t>Unnecessary sentence</w:t>
      </w:r>
    </w:p>
  </w:comment>
  <w:comment w:id="766" w:author="Stockwell" w:date="2017-01-26T11:35:00Z" w:initials="JDS">
    <w:p w14:paraId="6EE9FE08" w14:textId="0E0CFD13" w:rsidR="005E7909" w:rsidRDefault="005E7909">
      <w:pPr>
        <w:pStyle w:val="CommentText"/>
      </w:pPr>
      <w:r>
        <w:rPr>
          <w:rStyle w:val="CommentReference"/>
        </w:rPr>
        <w:annotationRef/>
      </w:r>
      <w:r>
        <w:t>In the Discussion I will want to know if these jive with expectations and why.</w:t>
      </w:r>
    </w:p>
  </w:comment>
  <w:comment w:id="774" w:author="Stockwell" w:date="2017-01-26T11:22:00Z" w:initials="JDS">
    <w:p w14:paraId="27728AD0" w14:textId="27A10731" w:rsidR="005E7909" w:rsidRDefault="005E7909">
      <w:pPr>
        <w:pStyle w:val="CommentText"/>
      </w:pPr>
      <w:r>
        <w:rPr>
          <w:rStyle w:val="CommentReference"/>
        </w:rPr>
        <w:annotationRef/>
      </w:r>
      <w:r>
        <w:t>This should go above with results when the other FAs are compared to Ucrit.</w:t>
      </w:r>
    </w:p>
  </w:comment>
  <w:comment w:id="776" w:author="Stockwell" w:date="2017-01-26T11:21:00Z" w:initials="JDS">
    <w:p w14:paraId="138EFB87" w14:textId="2AFB67B9" w:rsidR="005E7909" w:rsidRDefault="005E7909">
      <w:pPr>
        <w:pStyle w:val="CommentText"/>
      </w:pPr>
      <w:r>
        <w:rPr>
          <w:rStyle w:val="CommentReference"/>
        </w:rPr>
        <w:annotationRef/>
      </w:r>
      <w:r>
        <w:t>Again, if did not find significant differences of AMR and aerobic scope in the experiments, then comparing to individual FA doesn’t make sense. I think.</w:t>
      </w:r>
    </w:p>
  </w:comment>
  <w:comment w:id="782" w:author="Stockwell" w:date="2017-01-26T12:00:00Z" w:initials="JDS">
    <w:p w14:paraId="4C3CBC32" w14:textId="0E285CCC" w:rsidR="005E7909" w:rsidRDefault="005E7909">
      <w:pPr>
        <w:pStyle w:val="CommentText"/>
      </w:pPr>
      <w:r>
        <w:rPr>
          <w:rStyle w:val="CommentReference"/>
        </w:rPr>
        <w:annotationRef/>
      </w:r>
      <w:r>
        <w:t xml:space="preserve">I did not provide too many comments in Discussion as there is much revising to do above, which will likely impact how you present your Discussion and the Discussion content. </w:t>
      </w:r>
    </w:p>
  </w:comment>
  <w:comment w:id="786" w:author="Stockwell" w:date="2017-01-26T11:38:00Z" w:initials="JDS">
    <w:p w14:paraId="0436F95F" w14:textId="3D4A783A" w:rsidR="005E7909" w:rsidRDefault="005E7909">
      <w:pPr>
        <w:pStyle w:val="CommentText"/>
      </w:pPr>
      <w:r>
        <w:rPr>
          <w:rStyle w:val="CommentReference"/>
        </w:rPr>
        <w:annotationRef/>
      </w:r>
      <w:r>
        <w:t>This is first time you mention “long-chain EFA”. If you are going to use this term in the Discussion, need to introduce and define in the Introduction, and use wherever else is appropriate in Methods and Results.</w:t>
      </w:r>
    </w:p>
  </w:comment>
  <w:comment w:id="813" w:author="Microsoft Office User" w:date="2017-01-27T16:29:00Z" w:initials="MOU">
    <w:p w14:paraId="6AC6F0D0" w14:textId="1D4363AE" w:rsidR="005E7909" w:rsidRDefault="005E7909">
      <w:pPr>
        <w:pStyle w:val="CommentText"/>
      </w:pPr>
      <w:r>
        <w:rPr>
          <w:rStyle w:val="CommentReference"/>
        </w:rPr>
        <w:annotationRef/>
      </w:r>
      <w:r>
        <w:t>What’s that?</w:t>
      </w:r>
    </w:p>
  </w:comment>
  <w:comment w:id="816" w:author="Stockwell" w:date="2017-01-26T11:39:00Z" w:initials="JDS">
    <w:p w14:paraId="4F6EE981" w14:textId="1CFE1225" w:rsidR="005E7909" w:rsidRDefault="005E7909">
      <w:pPr>
        <w:pStyle w:val="CommentText"/>
      </w:pPr>
      <w:r>
        <w:rPr>
          <w:rStyle w:val="CommentReference"/>
        </w:rPr>
        <w:annotationRef/>
      </w:r>
      <w:r>
        <w:t>what is “it” here?</w:t>
      </w:r>
    </w:p>
  </w:comment>
  <w:comment w:id="821" w:author="Stockwell" w:date="2017-01-26T11:40:00Z" w:initials="JDS">
    <w:p w14:paraId="7380C152" w14:textId="3A055D0D" w:rsidR="005E7909" w:rsidRDefault="005E7909">
      <w:pPr>
        <w:pStyle w:val="CommentText"/>
      </w:pPr>
      <w:r>
        <w:rPr>
          <w:rStyle w:val="CommentReference"/>
        </w:rPr>
        <w:annotationRef/>
      </w:r>
      <w:r>
        <w:t xml:space="preserve">Need to demonstrate this to reader in the Results. No mention of what changed over time or how quick up to this point in the manuscript. </w:t>
      </w:r>
    </w:p>
  </w:comment>
  <w:comment w:id="826" w:author="Microsoft Office User" w:date="2017-01-27T16:29:00Z" w:initials="MOU">
    <w:p w14:paraId="5C6F1C94" w14:textId="6F908771" w:rsidR="005E7909" w:rsidRDefault="005E7909">
      <w:pPr>
        <w:pStyle w:val="CommentText"/>
      </w:pPr>
      <w:r>
        <w:rPr>
          <w:rStyle w:val="CommentReference"/>
        </w:rPr>
        <w:annotationRef/>
      </w:r>
      <w:r>
        <w:t>What?</w:t>
      </w:r>
    </w:p>
  </w:comment>
  <w:comment w:id="831" w:author="Stockwell" w:date="2017-01-26T11:42:00Z" w:initials="JDS">
    <w:p w14:paraId="79CD8487" w14:textId="0BF3AD09" w:rsidR="005E7909" w:rsidRDefault="005E7909">
      <w:pPr>
        <w:pStyle w:val="CommentText"/>
      </w:pPr>
      <w:r>
        <w:rPr>
          <w:rStyle w:val="CommentReference"/>
        </w:rPr>
        <w:annotationRef/>
      </w:r>
      <w:r>
        <w:t>This is first mention of this ratio – need to present in Results? And set up the relationship expected in your hypotheses.</w:t>
      </w:r>
    </w:p>
  </w:comment>
  <w:comment w:id="852" w:author="Microsoft Office User" w:date="2017-01-27T16:30:00Z" w:initials="MOU">
    <w:p w14:paraId="3E6FC2AC" w14:textId="570D9E5A" w:rsidR="005E7909" w:rsidRDefault="005E7909">
      <w:pPr>
        <w:pStyle w:val="CommentText"/>
      </w:pPr>
      <w:r>
        <w:rPr>
          <w:rStyle w:val="CommentReference"/>
        </w:rPr>
        <w:annotationRef/>
      </w:r>
      <w:r>
        <w:t>Very general</w:t>
      </w:r>
    </w:p>
  </w:comment>
  <w:comment w:id="853" w:author="Microsoft Office User" w:date="2017-01-27T16:31:00Z" w:initials="MOU">
    <w:p w14:paraId="3A579E99" w14:textId="5752CD02" w:rsidR="005E7909" w:rsidRDefault="005E7909">
      <w:pPr>
        <w:pStyle w:val="CommentText"/>
      </w:pPr>
      <w:r>
        <w:rPr>
          <w:rStyle w:val="CommentReference"/>
        </w:rPr>
        <w:annotationRef/>
      </w:r>
      <w:r>
        <w:t>Abbreviation?</w:t>
      </w:r>
    </w:p>
  </w:comment>
  <w:comment w:id="855" w:author="Stockwell" w:date="2017-01-26T11:51:00Z" w:initials="JDS">
    <w:p w14:paraId="5C761AF2" w14:textId="3D210995" w:rsidR="005E7909" w:rsidRDefault="005E7909">
      <w:pPr>
        <w:pStyle w:val="CommentText"/>
      </w:pPr>
      <w:r>
        <w:rPr>
          <w:rStyle w:val="CommentReference"/>
        </w:rPr>
        <w:annotationRef/>
      </w:r>
      <w:r>
        <w:t>Latin names for each.</w:t>
      </w:r>
    </w:p>
  </w:comment>
  <w:comment w:id="857" w:author="Microsoft Office User" w:date="2017-01-27T16:31:00Z" w:initials="MOU">
    <w:p w14:paraId="781B0CEE" w14:textId="22142AE1" w:rsidR="005E7909" w:rsidRDefault="005E7909">
      <w:pPr>
        <w:pStyle w:val="CommentText"/>
      </w:pPr>
      <w:r>
        <w:rPr>
          <w:rStyle w:val="CommentReference"/>
        </w:rPr>
        <w:annotationRef/>
      </w:r>
      <w:r>
        <w:t>unnecessary</w:t>
      </w:r>
    </w:p>
  </w:comment>
  <w:comment w:id="858" w:author="Microsoft Office User" w:date="2017-01-27T16:32:00Z" w:initials="MOU">
    <w:p w14:paraId="2F624544" w14:textId="47557B9F" w:rsidR="005E7909" w:rsidRDefault="005E7909">
      <w:pPr>
        <w:pStyle w:val="CommentText"/>
      </w:pPr>
      <w:r>
        <w:rPr>
          <w:rStyle w:val="CommentReference"/>
        </w:rPr>
        <w:annotationRef/>
      </w:r>
      <w:r>
        <w:t>dietary or in tissue? Be specific</w:t>
      </w:r>
    </w:p>
  </w:comment>
  <w:comment w:id="867" w:author="Microsoft Office User" w:date="2017-01-27T16:32:00Z" w:initials="MOU">
    <w:p w14:paraId="7AC76BEC" w14:textId="2BA37314" w:rsidR="005E7909" w:rsidRDefault="005E7909">
      <w:pPr>
        <w:pStyle w:val="CommentText"/>
      </w:pPr>
      <w:r>
        <w:rPr>
          <w:rStyle w:val="CommentReference"/>
        </w:rPr>
        <w:annotationRef/>
      </w:r>
      <w:r>
        <w:t>should be avoided in scientific writing. What appears ‘interesting’ to you is likely not interesting to others….</w:t>
      </w:r>
    </w:p>
  </w:comment>
  <w:comment w:id="869" w:author="Stockwell" w:date="2017-01-26T11:52:00Z" w:initials="JDS">
    <w:p w14:paraId="3F931297" w14:textId="75092DFA" w:rsidR="005E7909" w:rsidRDefault="005E7909">
      <w:pPr>
        <w:pStyle w:val="CommentText"/>
      </w:pPr>
      <w:r>
        <w:rPr>
          <w:rStyle w:val="CommentReference"/>
        </w:rPr>
        <w:annotationRef/>
      </w:r>
      <w:r>
        <w:t>Your testing should only be with Ucrit and SMR as the other two were not different in the experiments, so modify this.</w:t>
      </w:r>
    </w:p>
  </w:comment>
  <w:comment w:id="868" w:author="Microsoft Office User" w:date="2017-01-27T16:33:00Z" w:initials="MOU">
    <w:p w14:paraId="02832B5A" w14:textId="4C9FA772" w:rsidR="005E7909" w:rsidRDefault="005E7909">
      <w:pPr>
        <w:pStyle w:val="CommentText"/>
      </w:pPr>
      <w:r>
        <w:rPr>
          <w:rStyle w:val="CommentReference"/>
        </w:rPr>
        <w:annotationRef/>
      </w:r>
      <w:r>
        <w:t>grammar</w:t>
      </w:r>
    </w:p>
  </w:comment>
  <w:comment w:id="871" w:author="Stockwell" w:date="2017-01-26T11:52:00Z" w:initials="JDS">
    <w:p w14:paraId="3B71EDB4" w14:textId="46CF452D" w:rsidR="005E7909" w:rsidRDefault="005E7909">
      <w:pPr>
        <w:pStyle w:val="CommentText"/>
      </w:pPr>
      <w:r>
        <w:rPr>
          <w:rStyle w:val="CommentReference"/>
        </w:rPr>
        <w:annotationRef/>
      </w:r>
      <w:r>
        <w:t>For the FO diet treatment?</w:t>
      </w:r>
    </w:p>
  </w:comment>
  <w:comment w:id="874" w:author="Stockwell" w:date="2017-01-26T11:53:00Z" w:initials="JDS">
    <w:p w14:paraId="1292F4E3" w14:textId="21BC60E1" w:rsidR="005E7909" w:rsidRDefault="005E7909">
      <w:pPr>
        <w:pStyle w:val="CommentText"/>
      </w:pPr>
      <w:r>
        <w:rPr>
          <w:rStyle w:val="CommentReference"/>
        </w:rPr>
        <w:annotationRef/>
      </w:r>
      <w:r>
        <w:t>Work on your sentence structure.</w:t>
      </w:r>
    </w:p>
  </w:comment>
  <w:comment w:id="876" w:author="Stockwell" w:date="2017-01-26T11:53:00Z" w:initials="JDS">
    <w:p w14:paraId="174A9D07" w14:textId="72278772" w:rsidR="005E7909" w:rsidRDefault="005E7909">
      <w:pPr>
        <w:pStyle w:val="CommentText"/>
      </w:pPr>
      <w:r>
        <w:rPr>
          <w:rStyle w:val="CommentReference"/>
        </w:rPr>
        <w:annotationRef/>
      </w:r>
      <w:r>
        <w:t>Sentence structure</w:t>
      </w:r>
    </w:p>
  </w:comment>
  <w:comment w:id="877" w:author="Microsoft Office User" w:date="2017-01-27T16:34:00Z" w:initials="MOU">
    <w:p w14:paraId="2BFBF763" w14:textId="6A147905" w:rsidR="005E7909" w:rsidRDefault="005E7909">
      <w:pPr>
        <w:pStyle w:val="CommentText"/>
      </w:pPr>
      <w:r>
        <w:rPr>
          <w:rStyle w:val="CommentReference"/>
        </w:rPr>
        <w:annotationRef/>
      </w:r>
      <w:r>
        <w:t>colloquial</w:t>
      </w:r>
    </w:p>
  </w:comment>
  <w:comment w:id="879" w:author="Stockwell" w:date="2017-01-26T11:54:00Z" w:initials="JDS">
    <w:p w14:paraId="0E859168" w14:textId="5AAB84BB" w:rsidR="005E7909" w:rsidRDefault="005E7909">
      <w:pPr>
        <w:pStyle w:val="CommentText"/>
      </w:pPr>
      <w:r>
        <w:rPr>
          <w:rStyle w:val="CommentReference"/>
        </w:rPr>
        <w:annotationRef/>
      </w:r>
      <w:r>
        <w:t>Need to pick up on this aspect in Intro, Methods, and Results. Discussion should not be first mention of what seems to be an important finding. Also Figure 1 should be presented in Results as part of this approach.</w:t>
      </w:r>
    </w:p>
  </w:comment>
  <w:comment w:id="880" w:author="Microsoft Office User" w:date="2017-01-27T16:35:00Z" w:initials="MOU">
    <w:p w14:paraId="5AB4B2C3" w14:textId="2FAEB563" w:rsidR="005E7909" w:rsidRDefault="005E7909">
      <w:pPr>
        <w:pStyle w:val="CommentText"/>
      </w:pPr>
      <w:r>
        <w:rPr>
          <w:rStyle w:val="CommentReference"/>
        </w:rPr>
        <w:annotationRef/>
      </w:r>
      <w:r>
        <w:t>?</w:t>
      </w:r>
    </w:p>
  </w:comment>
  <w:comment w:id="881" w:author="Microsoft Office User" w:date="2017-01-27T16:35:00Z" w:initials="MOU">
    <w:p w14:paraId="7611BADD" w14:textId="4F9AB98E" w:rsidR="005E7909" w:rsidRDefault="005E7909">
      <w:pPr>
        <w:pStyle w:val="CommentText"/>
      </w:pPr>
      <w:r>
        <w:rPr>
          <w:rStyle w:val="CommentReference"/>
        </w:rPr>
        <w:annotationRef/>
      </w:r>
      <w:r>
        <w:t>I don’t understand</w:t>
      </w:r>
    </w:p>
  </w:comment>
  <w:comment w:id="882" w:author="Microsoft Office User" w:date="2017-01-27T16:35:00Z" w:initials="MOU">
    <w:p w14:paraId="665623F8" w14:textId="616F2A0E" w:rsidR="005E7909" w:rsidRDefault="005E7909">
      <w:pPr>
        <w:pStyle w:val="CommentText"/>
      </w:pPr>
      <w:r>
        <w:rPr>
          <w:rStyle w:val="CommentReference"/>
        </w:rPr>
        <w:annotationRef/>
      </w:r>
      <w:r>
        <w:t>I don’t think you mean true increase.</w:t>
      </w:r>
    </w:p>
  </w:comment>
  <w:comment w:id="886" w:author="Microsoft Office User" w:date="2017-01-27T16:36:00Z" w:initials="MOU">
    <w:p w14:paraId="7353996E" w14:textId="52274DA5" w:rsidR="005E7909" w:rsidRDefault="005E7909">
      <w:pPr>
        <w:pStyle w:val="CommentText"/>
      </w:pPr>
      <w:r>
        <w:rPr>
          <w:rStyle w:val="CommentReference"/>
        </w:rPr>
        <w:annotationRef/>
      </w:r>
      <w:r>
        <w:t>Is this in humans?</w:t>
      </w:r>
    </w:p>
  </w:comment>
  <w:comment w:id="887" w:author="Microsoft Office User" w:date="2017-01-27T16:37:00Z" w:initials="MOU">
    <w:p w14:paraId="600793A7" w14:textId="79E08807" w:rsidR="005E7909" w:rsidRDefault="005E7909">
      <w:pPr>
        <w:pStyle w:val="CommentText"/>
      </w:pPr>
      <w:r>
        <w:rPr>
          <w:rStyle w:val="CommentReference"/>
        </w:rPr>
        <w:annotationRef/>
      </w:r>
      <w:r>
        <w:t>Hm?</w:t>
      </w:r>
    </w:p>
  </w:comment>
  <w:comment w:id="888" w:author="Microsoft Office User" w:date="2017-01-27T16:37:00Z" w:initials="MOU">
    <w:p w14:paraId="7A5DA4A7" w14:textId="59E80D3E" w:rsidR="005E7909" w:rsidRDefault="005E7909">
      <w:pPr>
        <w:pStyle w:val="CommentText"/>
      </w:pPr>
      <w:r>
        <w:rPr>
          <w:rStyle w:val="CommentReference"/>
        </w:rPr>
        <w:annotationRef/>
      </w:r>
      <w:r>
        <w:t>? Grammar</w:t>
      </w:r>
    </w:p>
  </w:comment>
  <w:comment w:id="889" w:author="Microsoft Office User" w:date="2017-01-27T16:37:00Z" w:initials="MOU">
    <w:p w14:paraId="3C6A8D8C" w14:textId="47BFEBD0" w:rsidR="005E7909" w:rsidRDefault="005E7909">
      <w:pPr>
        <w:pStyle w:val="CommentText"/>
      </w:pPr>
      <w:r>
        <w:rPr>
          <w:rStyle w:val="CommentReference"/>
        </w:rPr>
        <w:annotationRef/>
      </w:r>
      <w:r>
        <w:t>?? maybe to you. Please avoid</w:t>
      </w:r>
    </w:p>
  </w:comment>
  <w:comment w:id="890" w:author="Microsoft Office User" w:date="2017-01-27T16:38:00Z" w:initials="MOU">
    <w:p w14:paraId="14C01E86" w14:textId="6251F013" w:rsidR="005E7909" w:rsidRDefault="005E7909">
      <w:pPr>
        <w:pStyle w:val="CommentText"/>
      </w:pPr>
      <w:r>
        <w:rPr>
          <w:rStyle w:val="CommentReference"/>
        </w:rPr>
        <w:annotationRef/>
      </w:r>
      <w:r>
        <w:t xml:space="preserve">this confuses me. Do you mean LA is b-oxidized and saturated? </w:t>
      </w:r>
    </w:p>
  </w:comment>
  <w:comment w:id="903" w:author="Microsoft Office User" w:date="2017-01-27T16:41:00Z" w:initials="MOU">
    <w:p w14:paraId="50A89AF4" w14:textId="1D5AA44C" w:rsidR="005E7909" w:rsidRDefault="005E7909">
      <w:pPr>
        <w:pStyle w:val="CommentText"/>
      </w:pPr>
      <w:r>
        <w:rPr>
          <w:rStyle w:val="CommentReference"/>
        </w:rPr>
        <w:annotationRef/>
      </w:r>
      <w:r>
        <w:t>grammar</w:t>
      </w:r>
    </w:p>
  </w:comment>
  <w:comment w:id="906" w:author="Microsoft Office User" w:date="2017-01-27T16:42:00Z" w:initials="MOU">
    <w:p w14:paraId="18ABF5E7" w14:textId="206470D5" w:rsidR="005E7909" w:rsidRDefault="005E7909">
      <w:pPr>
        <w:pStyle w:val="CommentText"/>
      </w:pPr>
      <w:r>
        <w:rPr>
          <w:rStyle w:val="CommentReference"/>
        </w:rPr>
        <w:annotationRef/>
      </w:r>
      <w:r>
        <w:t>grammar</w:t>
      </w:r>
    </w:p>
  </w:comment>
  <w:comment w:id="907" w:author="Microsoft Office User" w:date="2017-01-27T16:42:00Z" w:initials="MOU">
    <w:p w14:paraId="0075F1DD" w14:textId="69355B67" w:rsidR="005E7909" w:rsidRDefault="005E7909">
      <w:pPr>
        <w:pStyle w:val="CommentText"/>
      </w:pPr>
      <w:r>
        <w:rPr>
          <w:rStyle w:val="CommentReference"/>
        </w:rPr>
        <w:annotationRef/>
      </w:r>
      <w:r>
        <w:t>redundant</w:t>
      </w:r>
    </w:p>
  </w:comment>
  <w:comment w:id="912" w:author="Microsoft Office User" w:date="2017-01-27T16:43:00Z" w:initials="MOU">
    <w:p w14:paraId="274C9C5A" w14:textId="4FCEFBB2" w:rsidR="005E7909" w:rsidRDefault="005E7909">
      <w:pPr>
        <w:pStyle w:val="CommentText"/>
      </w:pPr>
      <w:r>
        <w:rPr>
          <w:rStyle w:val="CommentReference"/>
        </w:rPr>
        <w:annotationRef/>
      </w:r>
      <w:r>
        <w:t>?</w:t>
      </w:r>
    </w:p>
  </w:comment>
  <w:comment w:id="928" w:author="Stockwell" w:date="2017-01-26T11:56:00Z" w:initials="JDS">
    <w:p w14:paraId="5EFA213D" w14:textId="7998BC19" w:rsidR="005E7909" w:rsidRDefault="005E7909">
      <w:pPr>
        <w:pStyle w:val="CommentText"/>
      </w:pPr>
      <w:r>
        <w:rPr>
          <w:rStyle w:val="CommentReference"/>
        </w:rPr>
        <w:annotationRef/>
      </w:r>
      <w:r>
        <w:t>Don’t start sentences with “These”, “This”, “It”, etc.</w:t>
      </w:r>
    </w:p>
  </w:comment>
  <w:comment w:id="929" w:author="Microsoft Office User" w:date="2017-01-27T16:44:00Z" w:initials="MOU">
    <w:p w14:paraId="011BE483" w14:textId="1C2A92E7" w:rsidR="005E7909" w:rsidRDefault="005E7909">
      <w:pPr>
        <w:pStyle w:val="CommentText"/>
      </w:pPr>
      <w:r>
        <w:rPr>
          <w:rStyle w:val="CommentReference"/>
        </w:rPr>
        <w:annotationRef/>
      </w:r>
      <w:r>
        <w:t>?</w:t>
      </w:r>
    </w:p>
  </w:comment>
  <w:comment w:id="931" w:author="Stockwell" w:date="2017-01-26T11:57:00Z" w:initials="JDS">
    <w:p w14:paraId="658E63E6" w14:textId="04B81A1F" w:rsidR="005E7909" w:rsidRDefault="005E7909">
      <w:pPr>
        <w:pStyle w:val="CommentText"/>
      </w:pPr>
      <w:r>
        <w:rPr>
          <w:rStyle w:val="CommentReference"/>
        </w:rPr>
        <w:annotationRef/>
      </w:r>
      <w:r>
        <w:t>Again, need to report the Figure in the Results. This is cool stuff but is not appropriate to leave to Discussion to show the figure.</w:t>
      </w:r>
    </w:p>
  </w:comment>
  <w:comment w:id="932" w:author="Stockwell" w:date="2017-01-26T11:57:00Z" w:initials="JDS">
    <w:p w14:paraId="3B43BFA1" w14:textId="757F99F9" w:rsidR="005E7909" w:rsidRDefault="005E7909">
      <w:pPr>
        <w:pStyle w:val="CommentText"/>
      </w:pPr>
      <w:r>
        <w:rPr>
          <w:rStyle w:val="CommentReference"/>
        </w:rPr>
        <w:annotationRef/>
      </w:r>
      <w:r>
        <w:t>Break apart – don’t pool all fish for this.</w:t>
      </w:r>
    </w:p>
  </w:comment>
  <w:comment w:id="933" w:author="Stockwell" w:date="2017-01-26T11:58:00Z" w:initials="JDS">
    <w:p w14:paraId="2CB77296" w14:textId="1EB9A057" w:rsidR="005E7909" w:rsidRDefault="005E7909">
      <w:pPr>
        <w:pStyle w:val="CommentText"/>
      </w:pPr>
      <w:r>
        <w:rPr>
          <w:rStyle w:val="CommentReference"/>
        </w:rPr>
        <w:annotationRef/>
      </w:r>
      <w:r>
        <w:t>Good.</w:t>
      </w:r>
    </w:p>
  </w:comment>
  <w:comment w:id="934" w:author="Stockwell" w:date="2017-01-26T11:58:00Z" w:initials="JDS">
    <w:p w14:paraId="603D6441" w14:textId="3C96B752" w:rsidR="005E7909" w:rsidRDefault="005E7909">
      <w:pPr>
        <w:pStyle w:val="CommentText"/>
      </w:pPr>
      <w:r>
        <w:rPr>
          <w:rStyle w:val="CommentReference"/>
        </w:rPr>
        <w:annotationRef/>
      </w:r>
      <w:r>
        <w:t>Sentence structure.</w:t>
      </w:r>
    </w:p>
  </w:comment>
  <w:comment w:id="941" w:author="Stockwell" w:date="2017-01-26T11:59:00Z" w:initials="JDS">
    <w:p w14:paraId="010E9CC5" w14:textId="1E33AD28" w:rsidR="005E7909" w:rsidRDefault="005E7909">
      <w:pPr>
        <w:pStyle w:val="CommentText"/>
      </w:pPr>
      <w:r>
        <w:rPr>
          <w:rStyle w:val="CommentReference"/>
        </w:rPr>
        <w:annotationRef/>
      </w:r>
      <w:r>
        <w:t>Sentence structure</w:t>
      </w:r>
    </w:p>
  </w:comment>
  <w:comment w:id="942" w:author="Stockwell" w:date="2017-01-26T11:59:00Z" w:initials="JDS">
    <w:p w14:paraId="257D9C2C" w14:textId="0A8957EF" w:rsidR="005E7909" w:rsidRDefault="005E7909">
      <w:pPr>
        <w:pStyle w:val="CommentText"/>
      </w:pPr>
      <w:r>
        <w:rPr>
          <w:rStyle w:val="CommentReference"/>
        </w:rPr>
        <w:annotationRef/>
      </w:r>
      <w:r>
        <w:t>Data should be presented in Results.</w:t>
      </w:r>
    </w:p>
  </w:comment>
  <w:comment w:id="943" w:author="Stockwell" w:date="2017-01-26T12:00:00Z" w:initials="JDS">
    <w:p w14:paraId="3054C896" w14:textId="1E3AF7AC" w:rsidR="005E7909" w:rsidRDefault="005E7909">
      <w:pPr>
        <w:pStyle w:val="CommentText"/>
      </w:pPr>
      <w:r>
        <w:rPr>
          <w:rStyle w:val="CommentReference"/>
        </w:rPr>
        <w:annotationRef/>
      </w:r>
      <w:r>
        <w:t>Avoid this phrasing. Flip around the sentence.</w:t>
      </w:r>
    </w:p>
  </w:comment>
  <w:comment w:id="966" w:author="Stockwell" w:date="2017-01-25T12:52:00Z" w:initials="JDS">
    <w:p w14:paraId="7C333270" w14:textId="15009231" w:rsidR="005E7909" w:rsidRDefault="005E7909">
      <w:pPr>
        <w:pStyle w:val="CommentText"/>
      </w:pPr>
      <w:r>
        <w:rPr>
          <w:rStyle w:val="CommentReference"/>
        </w:rPr>
        <w:annotationRef/>
      </w:r>
      <w:r>
        <w:t>Make this the diet compositions and the % of the FA categories.</w:t>
      </w:r>
    </w:p>
  </w:comment>
  <w:comment w:id="971" w:author="Stockwell" w:date="2017-01-24T12:50:00Z" w:initials="JDS">
    <w:p w14:paraId="05DE04F8" w14:textId="77777777" w:rsidR="005E7909" w:rsidRDefault="005E7909" w:rsidP="00952088">
      <w:pPr>
        <w:pStyle w:val="CommentText"/>
      </w:pPr>
      <w:r>
        <w:rPr>
          <w:rStyle w:val="CommentReference"/>
        </w:rPr>
        <w:annotationRef/>
      </w:r>
      <w:r>
        <w:t>“Time” in the upper left of the table is not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30B9" w15:done="0"/>
  <w15:commentEx w15:paraId="0FCC7B2B" w15:paraIdParent="720430B9" w15:done="0"/>
  <w15:commentEx w15:paraId="45802FD3" w15:done="0"/>
  <w15:commentEx w15:paraId="64E9C822" w15:paraIdParent="45802FD3" w15:done="0"/>
  <w15:commentEx w15:paraId="070CE399" w15:done="0"/>
  <w15:commentEx w15:paraId="32C76C64" w15:done="0"/>
  <w15:commentEx w15:paraId="1510A5A1" w15:done="0"/>
  <w15:commentEx w15:paraId="7CAF42DB" w15:done="0"/>
  <w15:commentEx w15:paraId="6027E5B4" w15:done="0"/>
  <w15:commentEx w15:paraId="39D37362" w15:done="0"/>
  <w15:commentEx w15:paraId="0399A045" w15:done="0"/>
  <w15:commentEx w15:paraId="1063BDE4" w15:done="0"/>
  <w15:commentEx w15:paraId="3E6ACC5C" w15:done="0"/>
  <w15:commentEx w15:paraId="50EFC545" w15:done="0"/>
  <w15:commentEx w15:paraId="436CB84F" w15:done="0"/>
  <w15:commentEx w15:paraId="0E0D1460" w15:done="0"/>
  <w15:commentEx w15:paraId="449B3766" w15:done="0"/>
  <w15:commentEx w15:paraId="09F55CE6" w15:done="0"/>
  <w15:commentEx w15:paraId="0DFC0E60" w15:done="0"/>
  <w15:commentEx w15:paraId="4C23CC50" w15:done="0"/>
  <w15:commentEx w15:paraId="209BBA1B" w15:paraIdParent="4C23CC50" w15:done="0"/>
  <w15:commentEx w15:paraId="09F7F819" w15:done="0"/>
  <w15:commentEx w15:paraId="4AD1756C" w15:done="0"/>
  <w15:commentEx w15:paraId="1C149824" w15:done="0"/>
  <w15:commentEx w15:paraId="208AEC10" w15:done="0"/>
  <w15:commentEx w15:paraId="06B68781" w15:done="0"/>
  <w15:commentEx w15:paraId="6DDC01E3" w15:done="0"/>
  <w15:commentEx w15:paraId="0CE0A507" w15:done="0"/>
  <w15:commentEx w15:paraId="5E751B08" w15:done="0"/>
  <w15:commentEx w15:paraId="21FA799F" w15:done="0"/>
  <w15:commentEx w15:paraId="0E2F54A9" w15:done="0"/>
  <w15:commentEx w15:paraId="43542C23" w15:done="0"/>
  <w15:commentEx w15:paraId="1145A67A" w15:done="0"/>
  <w15:commentEx w15:paraId="7C691D56" w15:done="0"/>
  <w15:commentEx w15:paraId="6B427D23" w15:done="0"/>
  <w15:commentEx w15:paraId="391C422C" w15:done="0"/>
  <w15:commentEx w15:paraId="6C2C12F0" w15:paraIdParent="391C422C" w15:done="0"/>
  <w15:commentEx w15:paraId="19BBF6DA" w15:done="0"/>
  <w15:commentEx w15:paraId="08B5E2C4" w15:done="0"/>
  <w15:commentEx w15:paraId="140FBE90" w15:done="0"/>
  <w15:commentEx w15:paraId="43D36E8C" w15:paraIdParent="140FBE90" w15:done="0"/>
  <w15:commentEx w15:paraId="4CF0064D" w15:done="0"/>
  <w15:commentEx w15:paraId="02C44D67" w15:done="0"/>
  <w15:commentEx w15:paraId="7F2F0732" w15:paraIdParent="02C44D67" w15:done="0"/>
  <w15:commentEx w15:paraId="34CBF08A" w15:done="0"/>
  <w15:commentEx w15:paraId="33CDD596" w15:done="0"/>
  <w15:commentEx w15:paraId="7EA0FF70" w15:done="0"/>
  <w15:commentEx w15:paraId="569C8D21" w15:done="0"/>
  <w15:commentEx w15:paraId="58DB6F7C" w15:done="0"/>
  <w15:commentEx w15:paraId="092D1C43" w15:done="0"/>
  <w15:commentEx w15:paraId="31862130" w15:done="0"/>
  <w15:commentEx w15:paraId="111D3935" w15:done="0"/>
  <w15:commentEx w15:paraId="2F449D08" w15:done="0"/>
  <w15:commentEx w15:paraId="09C76AF4" w15:done="0"/>
  <w15:commentEx w15:paraId="0232BCC6" w15:done="0"/>
  <w15:commentEx w15:paraId="7346A717" w15:done="0"/>
  <w15:commentEx w15:paraId="4DE202B0" w15:done="0"/>
  <w15:commentEx w15:paraId="5C26BEB4" w15:done="0"/>
  <w15:commentEx w15:paraId="271E70CE" w15:done="0"/>
  <w15:commentEx w15:paraId="22F42207" w15:done="0"/>
  <w15:commentEx w15:paraId="77ADA062" w15:done="0"/>
  <w15:commentEx w15:paraId="26CEB9BE" w15:done="0"/>
  <w15:commentEx w15:paraId="4A7DCB0B" w15:done="0"/>
  <w15:commentEx w15:paraId="2C2DA61C" w15:done="0"/>
  <w15:commentEx w15:paraId="251CD38A" w15:done="0"/>
  <w15:commentEx w15:paraId="0B6AF860" w15:done="0"/>
  <w15:commentEx w15:paraId="6A82A350" w15:paraIdParent="0B6AF860" w15:done="0"/>
  <w15:commentEx w15:paraId="1A1F6847" w15:done="0"/>
  <w15:commentEx w15:paraId="5FC19E10" w15:done="0"/>
  <w15:commentEx w15:paraId="0C45EF87" w15:done="0"/>
  <w15:commentEx w15:paraId="12CA6322" w15:done="0"/>
  <w15:commentEx w15:paraId="551E6536" w15:done="0"/>
  <w15:commentEx w15:paraId="23F760E5" w15:done="0"/>
  <w15:commentEx w15:paraId="49E62BFC" w15:done="0"/>
  <w15:commentEx w15:paraId="5FA45A59" w15:done="0"/>
  <w15:commentEx w15:paraId="6EE9FE08" w15:done="0"/>
  <w15:commentEx w15:paraId="27728AD0" w15:done="0"/>
  <w15:commentEx w15:paraId="138EFB87" w15:done="0"/>
  <w15:commentEx w15:paraId="4C3CBC32" w15:done="0"/>
  <w15:commentEx w15:paraId="0436F95F" w15:done="0"/>
  <w15:commentEx w15:paraId="6AC6F0D0" w15:done="0"/>
  <w15:commentEx w15:paraId="4F6EE981" w15:done="0"/>
  <w15:commentEx w15:paraId="7380C152" w15:done="0"/>
  <w15:commentEx w15:paraId="5C6F1C94" w15:done="0"/>
  <w15:commentEx w15:paraId="79CD8487" w15:done="0"/>
  <w15:commentEx w15:paraId="3E6FC2AC" w15:done="0"/>
  <w15:commentEx w15:paraId="3A579E99" w15:done="0"/>
  <w15:commentEx w15:paraId="5C761AF2" w15:done="0"/>
  <w15:commentEx w15:paraId="781B0CEE" w15:done="0"/>
  <w15:commentEx w15:paraId="2F624544" w15:done="0"/>
  <w15:commentEx w15:paraId="7AC76BEC" w15:done="0"/>
  <w15:commentEx w15:paraId="3F931297" w15:done="0"/>
  <w15:commentEx w15:paraId="02832B5A" w15:done="0"/>
  <w15:commentEx w15:paraId="3B71EDB4" w15:done="0"/>
  <w15:commentEx w15:paraId="1292F4E3" w15:done="0"/>
  <w15:commentEx w15:paraId="174A9D07" w15:done="0"/>
  <w15:commentEx w15:paraId="2BFBF763" w15:done="0"/>
  <w15:commentEx w15:paraId="0E859168" w15:done="0"/>
  <w15:commentEx w15:paraId="5AB4B2C3" w15:done="0"/>
  <w15:commentEx w15:paraId="7611BADD" w15:done="0"/>
  <w15:commentEx w15:paraId="665623F8" w15:done="0"/>
  <w15:commentEx w15:paraId="7353996E" w15:done="0"/>
  <w15:commentEx w15:paraId="600793A7" w15:done="0"/>
  <w15:commentEx w15:paraId="7A5DA4A7" w15:done="0"/>
  <w15:commentEx w15:paraId="3C6A8D8C" w15:done="0"/>
  <w15:commentEx w15:paraId="14C01E86" w15:done="0"/>
  <w15:commentEx w15:paraId="50A89AF4" w15:done="0"/>
  <w15:commentEx w15:paraId="18ABF5E7" w15:done="0"/>
  <w15:commentEx w15:paraId="0075F1DD" w15:done="0"/>
  <w15:commentEx w15:paraId="274C9C5A" w15:done="0"/>
  <w15:commentEx w15:paraId="5EFA213D" w15:done="0"/>
  <w15:commentEx w15:paraId="011BE483" w15:done="0"/>
  <w15:commentEx w15:paraId="658E63E6" w15:done="0"/>
  <w15:commentEx w15:paraId="3B43BFA1" w15:done="0"/>
  <w15:commentEx w15:paraId="2CB77296" w15:done="0"/>
  <w15:commentEx w15:paraId="603D6441" w15:done="0"/>
  <w15:commentEx w15:paraId="010E9CC5" w15:done="0"/>
  <w15:commentEx w15:paraId="257D9C2C" w15:done="0"/>
  <w15:commentEx w15:paraId="3054C896" w15:done="0"/>
  <w15:commentEx w15:paraId="7C333270" w15:done="0"/>
  <w15:commentEx w15:paraId="05DE04F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75EE3" w14:textId="77777777" w:rsidR="00BF031D" w:rsidRDefault="00BF031D">
      <w:r>
        <w:separator/>
      </w:r>
    </w:p>
  </w:endnote>
  <w:endnote w:type="continuationSeparator" w:id="0">
    <w:p w14:paraId="6A35A320" w14:textId="77777777" w:rsidR="00BF031D" w:rsidRDefault="00BF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TIXGeneral-Regular">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B564E" w14:textId="77777777" w:rsidR="005E7909" w:rsidRDefault="005E7909" w:rsidP="005E4BDA">
    <w:pPr>
      <w:pStyle w:val="Footer"/>
      <w:framePr w:wrap="none" w:vAnchor="text" w:hAnchor="margin" w:xAlign="right" w:y="1"/>
      <w:rPr>
        <w:ins w:id="1360" w:author="Microsoft Office User" w:date="2015-10-20T08:44:00Z"/>
        <w:rStyle w:val="PageNumber"/>
      </w:rPr>
    </w:pPr>
    <w:ins w:id="1361" w:author="Microsoft Office User" w:date="2015-10-20T08:44:00Z">
      <w:r>
        <w:rPr>
          <w:rStyle w:val="PageNumber"/>
        </w:rPr>
        <w:fldChar w:fldCharType="begin"/>
      </w:r>
      <w:r>
        <w:rPr>
          <w:rStyle w:val="PageNumber"/>
        </w:rPr>
        <w:instrText xml:space="preserve">PAGE  </w:instrText>
      </w:r>
      <w:r>
        <w:rPr>
          <w:rStyle w:val="PageNumber"/>
        </w:rPr>
        <w:fldChar w:fldCharType="end"/>
      </w:r>
    </w:ins>
  </w:p>
  <w:p w14:paraId="1BEAB66B" w14:textId="77777777" w:rsidR="005E7909" w:rsidRDefault="005E7909">
    <w:pPr>
      <w:pStyle w:val="Footer"/>
      <w:ind w:right="360"/>
      <w:pPrChange w:id="1362" w:author="Microsoft Office User" w:date="2015-10-20T08:44: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E91F" w14:textId="77777777" w:rsidR="005E7909" w:rsidRDefault="005E7909" w:rsidP="005E4B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31D">
      <w:rPr>
        <w:rStyle w:val="PageNumber"/>
        <w:noProof/>
      </w:rPr>
      <w:t>1</w:t>
    </w:r>
    <w:r>
      <w:rPr>
        <w:rStyle w:val="PageNumber"/>
      </w:rPr>
      <w:fldChar w:fldCharType="end"/>
    </w:r>
  </w:p>
  <w:p w14:paraId="59970C6C" w14:textId="77777777" w:rsidR="005E7909" w:rsidRDefault="005E79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0FF97" w14:textId="77777777" w:rsidR="00BF031D" w:rsidRDefault="00BF031D">
      <w:r>
        <w:separator/>
      </w:r>
    </w:p>
  </w:footnote>
  <w:footnote w:type="continuationSeparator" w:id="0">
    <w:p w14:paraId="614B5B6F" w14:textId="77777777" w:rsidR="00BF031D" w:rsidRDefault="00BF03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F828C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Lucida Grande"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Lucida Grande"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0"/>
        </w:tabs>
        <w:ind w:left="360" w:hanging="360"/>
      </w:pPr>
      <w:rPr>
        <w:rFonts w:ascii="Symbol" w:hAnsi="Symbol" w:cs="Lucida Grande" w:hint="default"/>
        <w:szCs w:val="22"/>
      </w:rPr>
    </w:lvl>
    <w:lvl w:ilvl="1">
      <w:start w:val="1"/>
      <w:numFmt w:val="bullet"/>
      <w:lvlText w:val=""/>
      <w:lvlJc w:val="left"/>
      <w:pPr>
        <w:tabs>
          <w:tab w:val="num" w:pos="0"/>
        </w:tabs>
        <w:ind w:left="1080" w:hanging="360"/>
      </w:pPr>
      <w:rPr>
        <w:rFonts w:ascii="Symbol" w:hAnsi="Symbol" w:cs="Lucida Grande" w:hint="default"/>
        <w:szCs w:val="22"/>
      </w:rPr>
    </w:lvl>
    <w:lvl w:ilvl="2">
      <w:start w:val="1"/>
      <w:numFmt w:val="bullet"/>
      <w:lvlText w:val=""/>
      <w:lvlJc w:val="left"/>
      <w:pPr>
        <w:tabs>
          <w:tab w:val="num" w:pos="0"/>
        </w:tabs>
        <w:ind w:left="1800" w:hanging="360"/>
      </w:pPr>
      <w:rPr>
        <w:rFonts w:ascii="Wingdings" w:hAnsi="Wingdings" w:cs="Lucida Grande" w:hint="default"/>
      </w:rPr>
    </w:lvl>
    <w:lvl w:ilvl="3">
      <w:start w:val="1"/>
      <w:numFmt w:val="bullet"/>
      <w:lvlText w:val=""/>
      <w:lvlJc w:val="left"/>
      <w:pPr>
        <w:tabs>
          <w:tab w:val="num" w:pos="0"/>
        </w:tabs>
        <w:ind w:left="2520" w:hanging="360"/>
      </w:pPr>
      <w:rPr>
        <w:rFonts w:ascii="Symbol" w:hAnsi="Symbol" w:cs="Lucida Grande" w:hint="default"/>
        <w:szCs w:val="22"/>
      </w:rPr>
    </w:lvl>
    <w:lvl w:ilvl="4">
      <w:start w:val="1"/>
      <w:numFmt w:val="bullet"/>
      <w:lvlText w:val="o"/>
      <w:lvlJc w:val="left"/>
      <w:pPr>
        <w:tabs>
          <w:tab w:val="num" w:pos="0"/>
        </w:tabs>
        <w:ind w:left="3240" w:hanging="360"/>
      </w:pPr>
      <w:rPr>
        <w:rFonts w:ascii="Courier New" w:hAnsi="Courier New" w:cs="Lucida Grande" w:hint="default"/>
      </w:rPr>
    </w:lvl>
    <w:lvl w:ilvl="5">
      <w:start w:val="1"/>
      <w:numFmt w:val="bullet"/>
      <w:lvlText w:val=""/>
      <w:lvlJc w:val="left"/>
      <w:pPr>
        <w:tabs>
          <w:tab w:val="num" w:pos="0"/>
        </w:tabs>
        <w:ind w:left="3960" w:hanging="360"/>
      </w:pPr>
      <w:rPr>
        <w:rFonts w:ascii="Wingdings" w:hAnsi="Wingdings" w:cs="Lucida Grande" w:hint="default"/>
      </w:rPr>
    </w:lvl>
    <w:lvl w:ilvl="6">
      <w:start w:val="1"/>
      <w:numFmt w:val="bullet"/>
      <w:lvlText w:val=""/>
      <w:lvlJc w:val="left"/>
      <w:pPr>
        <w:tabs>
          <w:tab w:val="num" w:pos="0"/>
        </w:tabs>
        <w:ind w:left="4680" w:hanging="360"/>
      </w:pPr>
      <w:rPr>
        <w:rFonts w:ascii="Symbol" w:hAnsi="Symbol" w:cs="Lucida Grande" w:hint="default"/>
        <w:szCs w:val="22"/>
      </w:rPr>
    </w:lvl>
    <w:lvl w:ilvl="7">
      <w:start w:val="1"/>
      <w:numFmt w:val="bullet"/>
      <w:lvlText w:val="o"/>
      <w:lvlJc w:val="left"/>
      <w:pPr>
        <w:tabs>
          <w:tab w:val="num" w:pos="0"/>
        </w:tabs>
        <w:ind w:left="5400" w:hanging="360"/>
      </w:pPr>
      <w:rPr>
        <w:rFonts w:ascii="Courier New" w:hAnsi="Courier New" w:cs="Lucida Grande" w:hint="default"/>
      </w:rPr>
    </w:lvl>
    <w:lvl w:ilvl="8">
      <w:start w:val="1"/>
      <w:numFmt w:val="bullet"/>
      <w:lvlText w:val=""/>
      <w:lvlJc w:val="left"/>
      <w:pPr>
        <w:tabs>
          <w:tab w:val="num" w:pos="0"/>
        </w:tabs>
        <w:ind w:left="6120" w:hanging="360"/>
      </w:pPr>
      <w:rPr>
        <w:rFonts w:ascii="Wingdings" w:hAnsi="Wingdings" w:cs="Lucida Grande" w:hint="default"/>
      </w:r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8820AA"/>
    <w:multiLevelType w:val="hybridMultilevel"/>
    <w:tmpl w:val="B46C15B0"/>
    <w:lvl w:ilvl="0" w:tplc="56A8D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D67F4"/>
    <w:multiLevelType w:val="hybridMultilevel"/>
    <w:tmpl w:val="9FF60F7C"/>
    <w:lvl w:ilvl="0" w:tplc="F946A39A">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C12D9B"/>
    <w:multiLevelType w:val="hybridMultilevel"/>
    <w:tmpl w:val="99A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55649"/>
    <w:multiLevelType w:val="hybridMultilevel"/>
    <w:tmpl w:val="EBEAF77A"/>
    <w:lvl w:ilvl="0" w:tplc="F946A39A">
      <w:start w:val="1"/>
      <w:numFmt w:val="bullet"/>
      <w:lvlText w:val=""/>
      <w:lvlJc w:val="left"/>
      <w:pPr>
        <w:ind w:left="1800" w:hanging="72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B457E7"/>
    <w:multiLevelType w:val="hybridMultilevel"/>
    <w:tmpl w:val="622EED66"/>
    <w:lvl w:ilvl="0" w:tplc="F946A39A">
      <w:start w:val="1"/>
      <w:numFmt w:val="bullet"/>
      <w:lvlText w:val=""/>
      <w:lvlJc w:val="left"/>
      <w:pPr>
        <w:ind w:left="720" w:hanging="720"/>
      </w:pPr>
      <w:rPr>
        <w:rFonts w:ascii="Wingdings" w:hAnsi="Wingdings"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Peter Euclide">
    <w15:presenceInfo w15:providerId="Windows Live" w15:userId="46e016ee522bd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trackRevision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Fish Bi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w5at25f65waw4e02fmxdtfy5w9zwa2faw0v&quot;&gt;My EndNote Library&lt;record-ids&gt;&lt;item&gt;6&lt;/item&gt;&lt;item&gt;125&lt;/item&gt;&lt;item&gt;292&lt;/item&gt;&lt;item&gt;344&lt;/item&gt;&lt;item&gt;760&lt;/item&gt;&lt;item&gt;761&lt;/item&gt;&lt;item&gt;782&lt;/item&gt;&lt;item&gt;825&lt;/item&gt;&lt;item&gt;852&lt;/item&gt;&lt;item&gt;853&lt;/item&gt;&lt;item&gt;856&lt;/item&gt;&lt;item&gt;858&lt;/item&gt;&lt;item&gt;859&lt;/item&gt;&lt;item&gt;860&lt;/item&gt;&lt;item&gt;861&lt;/item&gt;&lt;/record-ids&gt;&lt;/item&gt;&lt;/Libraries&gt;"/>
  </w:docVars>
  <w:rsids>
    <w:rsidRoot w:val="005E4BDA"/>
    <w:rsid w:val="00000BAD"/>
    <w:rsid w:val="00001B76"/>
    <w:rsid w:val="00002501"/>
    <w:rsid w:val="0000564D"/>
    <w:rsid w:val="00007427"/>
    <w:rsid w:val="000079ED"/>
    <w:rsid w:val="00011B95"/>
    <w:rsid w:val="00012187"/>
    <w:rsid w:val="00012C53"/>
    <w:rsid w:val="000158D6"/>
    <w:rsid w:val="0002035E"/>
    <w:rsid w:val="00026600"/>
    <w:rsid w:val="00027B84"/>
    <w:rsid w:val="000321F0"/>
    <w:rsid w:val="00032506"/>
    <w:rsid w:val="00032B32"/>
    <w:rsid w:val="00032B6E"/>
    <w:rsid w:val="000330E7"/>
    <w:rsid w:val="000338A2"/>
    <w:rsid w:val="000338EF"/>
    <w:rsid w:val="000339AF"/>
    <w:rsid w:val="00034502"/>
    <w:rsid w:val="00035DD0"/>
    <w:rsid w:val="00036D34"/>
    <w:rsid w:val="000400EC"/>
    <w:rsid w:val="00040B76"/>
    <w:rsid w:val="00040DD0"/>
    <w:rsid w:val="0004106B"/>
    <w:rsid w:val="00043D6C"/>
    <w:rsid w:val="00052568"/>
    <w:rsid w:val="00055CE5"/>
    <w:rsid w:val="000560E0"/>
    <w:rsid w:val="000601E4"/>
    <w:rsid w:val="00061E02"/>
    <w:rsid w:val="00062A14"/>
    <w:rsid w:val="00062FBE"/>
    <w:rsid w:val="00064D95"/>
    <w:rsid w:val="00065B8F"/>
    <w:rsid w:val="000662A8"/>
    <w:rsid w:val="00070357"/>
    <w:rsid w:val="00071D4A"/>
    <w:rsid w:val="00073D69"/>
    <w:rsid w:val="0007575C"/>
    <w:rsid w:val="000801DD"/>
    <w:rsid w:val="00082CE2"/>
    <w:rsid w:val="00085457"/>
    <w:rsid w:val="000915C4"/>
    <w:rsid w:val="000939EA"/>
    <w:rsid w:val="000945B2"/>
    <w:rsid w:val="000951FB"/>
    <w:rsid w:val="00096674"/>
    <w:rsid w:val="000A1799"/>
    <w:rsid w:val="000A38C0"/>
    <w:rsid w:val="000A4E14"/>
    <w:rsid w:val="000A673D"/>
    <w:rsid w:val="000A74D0"/>
    <w:rsid w:val="000B4882"/>
    <w:rsid w:val="000C1997"/>
    <w:rsid w:val="000C44E4"/>
    <w:rsid w:val="000C552B"/>
    <w:rsid w:val="000C6790"/>
    <w:rsid w:val="000D60F9"/>
    <w:rsid w:val="000D6B4A"/>
    <w:rsid w:val="000E1E8F"/>
    <w:rsid w:val="000E4883"/>
    <w:rsid w:val="000E4D77"/>
    <w:rsid w:val="000F3044"/>
    <w:rsid w:val="000F643A"/>
    <w:rsid w:val="000F738D"/>
    <w:rsid w:val="000F74A3"/>
    <w:rsid w:val="000F762E"/>
    <w:rsid w:val="00102285"/>
    <w:rsid w:val="00105F2C"/>
    <w:rsid w:val="001279C8"/>
    <w:rsid w:val="0013124F"/>
    <w:rsid w:val="001318A5"/>
    <w:rsid w:val="00131FBE"/>
    <w:rsid w:val="0013340E"/>
    <w:rsid w:val="0013430B"/>
    <w:rsid w:val="00137C64"/>
    <w:rsid w:val="00145AB4"/>
    <w:rsid w:val="0014648C"/>
    <w:rsid w:val="00151EC0"/>
    <w:rsid w:val="001533E2"/>
    <w:rsid w:val="00155BE9"/>
    <w:rsid w:val="00155FB3"/>
    <w:rsid w:val="00156869"/>
    <w:rsid w:val="00157B2A"/>
    <w:rsid w:val="00160ED1"/>
    <w:rsid w:val="00162D89"/>
    <w:rsid w:val="001659F9"/>
    <w:rsid w:val="0017018B"/>
    <w:rsid w:val="00171D31"/>
    <w:rsid w:val="00171F02"/>
    <w:rsid w:val="00172805"/>
    <w:rsid w:val="00175D1D"/>
    <w:rsid w:val="00180379"/>
    <w:rsid w:val="001805A0"/>
    <w:rsid w:val="00180A5B"/>
    <w:rsid w:val="001837A7"/>
    <w:rsid w:val="00183F4A"/>
    <w:rsid w:val="001843F8"/>
    <w:rsid w:val="00185144"/>
    <w:rsid w:val="00193B25"/>
    <w:rsid w:val="0019617B"/>
    <w:rsid w:val="00197A6A"/>
    <w:rsid w:val="001A157C"/>
    <w:rsid w:val="001A18C5"/>
    <w:rsid w:val="001A1F4F"/>
    <w:rsid w:val="001A53FF"/>
    <w:rsid w:val="001B0A44"/>
    <w:rsid w:val="001B113A"/>
    <w:rsid w:val="001B188D"/>
    <w:rsid w:val="001B35F2"/>
    <w:rsid w:val="001B40BE"/>
    <w:rsid w:val="001B4C04"/>
    <w:rsid w:val="001B5A2B"/>
    <w:rsid w:val="001C1D8B"/>
    <w:rsid w:val="001C22DA"/>
    <w:rsid w:val="001C636F"/>
    <w:rsid w:val="001C7D03"/>
    <w:rsid w:val="001D0CE6"/>
    <w:rsid w:val="001D1158"/>
    <w:rsid w:val="001D487B"/>
    <w:rsid w:val="001D496A"/>
    <w:rsid w:val="001D60BB"/>
    <w:rsid w:val="001E2A74"/>
    <w:rsid w:val="001E30A4"/>
    <w:rsid w:val="001E4C47"/>
    <w:rsid w:val="001E5CF0"/>
    <w:rsid w:val="001F1C35"/>
    <w:rsid w:val="001F3869"/>
    <w:rsid w:val="001F6363"/>
    <w:rsid w:val="002011A9"/>
    <w:rsid w:val="00202326"/>
    <w:rsid w:val="00203B8B"/>
    <w:rsid w:val="00203E08"/>
    <w:rsid w:val="002042F6"/>
    <w:rsid w:val="00207233"/>
    <w:rsid w:val="0021085C"/>
    <w:rsid w:val="0021147C"/>
    <w:rsid w:val="00211644"/>
    <w:rsid w:val="00214567"/>
    <w:rsid w:val="002161DD"/>
    <w:rsid w:val="00216706"/>
    <w:rsid w:val="00216951"/>
    <w:rsid w:val="00221F4A"/>
    <w:rsid w:val="00223028"/>
    <w:rsid w:val="002277DF"/>
    <w:rsid w:val="0023552A"/>
    <w:rsid w:val="00237A7C"/>
    <w:rsid w:val="0024244A"/>
    <w:rsid w:val="0024443F"/>
    <w:rsid w:val="00252BB4"/>
    <w:rsid w:val="00254BB1"/>
    <w:rsid w:val="002557A4"/>
    <w:rsid w:val="00256EE2"/>
    <w:rsid w:val="002602C6"/>
    <w:rsid w:val="0026081D"/>
    <w:rsid w:val="00270457"/>
    <w:rsid w:val="00271EE7"/>
    <w:rsid w:val="00272C6A"/>
    <w:rsid w:val="002736FF"/>
    <w:rsid w:val="0027479A"/>
    <w:rsid w:val="00275117"/>
    <w:rsid w:val="002751C6"/>
    <w:rsid w:val="002779DB"/>
    <w:rsid w:val="00277B5F"/>
    <w:rsid w:val="00277B6F"/>
    <w:rsid w:val="00277E89"/>
    <w:rsid w:val="0028143E"/>
    <w:rsid w:val="00281635"/>
    <w:rsid w:val="00282B68"/>
    <w:rsid w:val="0028383A"/>
    <w:rsid w:val="0028485A"/>
    <w:rsid w:val="00286036"/>
    <w:rsid w:val="00294D99"/>
    <w:rsid w:val="00296843"/>
    <w:rsid w:val="002A183C"/>
    <w:rsid w:val="002A505C"/>
    <w:rsid w:val="002A76B1"/>
    <w:rsid w:val="002B0496"/>
    <w:rsid w:val="002B14AC"/>
    <w:rsid w:val="002B2C47"/>
    <w:rsid w:val="002B36BD"/>
    <w:rsid w:val="002B59B2"/>
    <w:rsid w:val="002B6671"/>
    <w:rsid w:val="002B792A"/>
    <w:rsid w:val="002C30E2"/>
    <w:rsid w:val="002C63BD"/>
    <w:rsid w:val="002D2E05"/>
    <w:rsid w:val="002D37A1"/>
    <w:rsid w:val="002D48A3"/>
    <w:rsid w:val="002D527D"/>
    <w:rsid w:val="002E3CF8"/>
    <w:rsid w:val="002F4433"/>
    <w:rsid w:val="002F5E89"/>
    <w:rsid w:val="003001A2"/>
    <w:rsid w:val="00300B2E"/>
    <w:rsid w:val="003017A6"/>
    <w:rsid w:val="00302134"/>
    <w:rsid w:val="003043C7"/>
    <w:rsid w:val="0030480C"/>
    <w:rsid w:val="00307F4D"/>
    <w:rsid w:val="00311354"/>
    <w:rsid w:val="00316369"/>
    <w:rsid w:val="00316751"/>
    <w:rsid w:val="00325350"/>
    <w:rsid w:val="003272DC"/>
    <w:rsid w:val="00332125"/>
    <w:rsid w:val="00332909"/>
    <w:rsid w:val="003336D1"/>
    <w:rsid w:val="003345A7"/>
    <w:rsid w:val="00334A83"/>
    <w:rsid w:val="00334C3C"/>
    <w:rsid w:val="00336189"/>
    <w:rsid w:val="0034510B"/>
    <w:rsid w:val="003451FE"/>
    <w:rsid w:val="003468EF"/>
    <w:rsid w:val="003503E3"/>
    <w:rsid w:val="00352BB0"/>
    <w:rsid w:val="00352C3D"/>
    <w:rsid w:val="003566FD"/>
    <w:rsid w:val="003610F0"/>
    <w:rsid w:val="00362327"/>
    <w:rsid w:val="00362C8D"/>
    <w:rsid w:val="0037007D"/>
    <w:rsid w:val="00371383"/>
    <w:rsid w:val="0037176B"/>
    <w:rsid w:val="00371FA9"/>
    <w:rsid w:val="0037223A"/>
    <w:rsid w:val="0037300A"/>
    <w:rsid w:val="00374AE0"/>
    <w:rsid w:val="00376B60"/>
    <w:rsid w:val="00382243"/>
    <w:rsid w:val="003826E8"/>
    <w:rsid w:val="003A1CE4"/>
    <w:rsid w:val="003A29E3"/>
    <w:rsid w:val="003A3EE5"/>
    <w:rsid w:val="003A4000"/>
    <w:rsid w:val="003A40FB"/>
    <w:rsid w:val="003B1BA6"/>
    <w:rsid w:val="003B2EA7"/>
    <w:rsid w:val="003B36E9"/>
    <w:rsid w:val="003B40A7"/>
    <w:rsid w:val="003B4B10"/>
    <w:rsid w:val="003B4C34"/>
    <w:rsid w:val="003B4C92"/>
    <w:rsid w:val="003B5E42"/>
    <w:rsid w:val="003C4793"/>
    <w:rsid w:val="003D42E5"/>
    <w:rsid w:val="003D6150"/>
    <w:rsid w:val="003E1212"/>
    <w:rsid w:val="003E2940"/>
    <w:rsid w:val="003E2B89"/>
    <w:rsid w:val="003E6D22"/>
    <w:rsid w:val="003F269D"/>
    <w:rsid w:val="003F4A30"/>
    <w:rsid w:val="003F58DC"/>
    <w:rsid w:val="003F592B"/>
    <w:rsid w:val="003F7174"/>
    <w:rsid w:val="0040734B"/>
    <w:rsid w:val="00410187"/>
    <w:rsid w:val="00413ADA"/>
    <w:rsid w:val="00415322"/>
    <w:rsid w:val="004160EB"/>
    <w:rsid w:val="004161B8"/>
    <w:rsid w:val="00417EE0"/>
    <w:rsid w:val="00420C7A"/>
    <w:rsid w:val="004238D4"/>
    <w:rsid w:val="0042579F"/>
    <w:rsid w:val="0043094E"/>
    <w:rsid w:val="00433BB6"/>
    <w:rsid w:val="00434F35"/>
    <w:rsid w:val="00446AA7"/>
    <w:rsid w:val="00446C63"/>
    <w:rsid w:val="00447067"/>
    <w:rsid w:val="00450173"/>
    <w:rsid w:val="004507E4"/>
    <w:rsid w:val="00452A41"/>
    <w:rsid w:val="004541FF"/>
    <w:rsid w:val="00454B47"/>
    <w:rsid w:val="00455748"/>
    <w:rsid w:val="0045628F"/>
    <w:rsid w:val="00462083"/>
    <w:rsid w:val="00464EAB"/>
    <w:rsid w:val="00467C23"/>
    <w:rsid w:val="004819CA"/>
    <w:rsid w:val="0048351B"/>
    <w:rsid w:val="00486215"/>
    <w:rsid w:val="00487DFF"/>
    <w:rsid w:val="00487FC7"/>
    <w:rsid w:val="004951AB"/>
    <w:rsid w:val="0049722B"/>
    <w:rsid w:val="004A1E99"/>
    <w:rsid w:val="004A2FE2"/>
    <w:rsid w:val="004A335A"/>
    <w:rsid w:val="004A6CF8"/>
    <w:rsid w:val="004B04C5"/>
    <w:rsid w:val="004B3BE8"/>
    <w:rsid w:val="004B54CE"/>
    <w:rsid w:val="004B6A91"/>
    <w:rsid w:val="004C332A"/>
    <w:rsid w:val="004C5C91"/>
    <w:rsid w:val="004D2DCD"/>
    <w:rsid w:val="004D4480"/>
    <w:rsid w:val="004D6BE6"/>
    <w:rsid w:val="004E014A"/>
    <w:rsid w:val="004E2B27"/>
    <w:rsid w:val="004E2BF9"/>
    <w:rsid w:val="004E2DE0"/>
    <w:rsid w:val="004E7D30"/>
    <w:rsid w:val="004F1BE0"/>
    <w:rsid w:val="004F242E"/>
    <w:rsid w:val="004F35C8"/>
    <w:rsid w:val="004F3F23"/>
    <w:rsid w:val="004F407A"/>
    <w:rsid w:val="004F4827"/>
    <w:rsid w:val="004F5D72"/>
    <w:rsid w:val="00500035"/>
    <w:rsid w:val="00500BCE"/>
    <w:rsid w:val="0050295F"/>
    <w:rsid w:val="00502F2F"/>
    <w:rsid w:val="00506713"/>
    <w:rsid w:val="00507A6B"/>
    <w:rsid w:val="00511392"/>
    <w:rsid w:val="005123B7"/>
    <w:rsid w:val="005146FD"/>
    <w:rsid w:val="005259ED"/>
    <w:rsid w:val="00526392"/>
    <w:rsid w:val="0053023E"/>
    <w:rsid w:val="005324B7"/>
    <w:rsid w:val="00533E03"/>
    <w:rsid w:val="0054261B"/>
    <w:rsid w:val="00542BCF"/>
    <w:rsid w:val="00544CC7"/>
    <w:rsid w:val="00551BCF"/>
    <w:rsid w:val="0055421C"/>
    <w:rsid w:val="00555129"/>
    <w:rsid w:val="00555AE4"/>
    <w:rsid w:val="00556DD6"/>
    <w:rsid w:val="005601C2"/>
    <w:rsid w:val="00563202"/>
    <w:rsid w:val="00563E15"/>
    <w:rsid w:val="00570081"/>
    <w:rsid w:val="00574244"/>
    <w:rsid w:val="005777EC"/>
    <w:rsid w:val="00585C1F"/>
    <w:rsid w:val="005861BB"/>
    <w:rsid w:val="00587122"/>
    <w:rsid w:val="005874EF"/>
    <w:rsid w:val="00587644"/>
    <w:rsid w:val="00593605"/>
    <w:rsid w:val="005937CC"/>
    <w:rsid w:val="00594237"/>
    <w:rsid w:val="005952D3"/>
    <w:rsid w:val="005A6D1D"/>
    <w:rsid w:val="005B3752"/>
    <w:rsid w:val="005B3E6C"/>
    <w:rsid w:val="005B5EE1"/>
    <w:rsid w:val="005C23FD"/>
    <w:rsid w:val="005C454D"/>
    <w:rsid w:val="005C5C75"/>
    <w:rsid w:val="005C624B"/>
    <w:rsid w:val="005D10FF"/>
    <w:rsid w:val="005D3295"/>
    <w:rsid w:val="005D33FB"/>
    <w:rsid w:val="005D366C"/>
    <w:rsid w:val="005D3E96"/>
    <w:rsid w:val="005D4D2D"/>
    <w:rsid w:val="005D5525"/>
    <w:rsid w:val="005D6D6B"/>
    <w:rsid w:val="005D73FD"/>
    <w:rsid w:val="005E0C2C"/>
    <w:rsid w:val="005E3735"/>
    <w:rsid w:val="005E4BDA"/>
    <w:rsid w:val="005E7909"/>
    <w:rsid w:val="005E7A0A"/>
    <w:rsid w:val="005F144A"/>
    <w:rsid w:val="005F3C52"/>
    <w:rsid w:val="005F416B"/>
    <w:rsid w:val="005F742C"/>
    <w:rsid w:val="0060359E"/>
    <w:rsid w:val="00604EB7"/>
    <w:rsid w:val="00606C9A"/>
    <w:rsid w:val="006162F5"/>
    <w:rsid w:val="00616AFE"/>
    <w:rsid w:val="00621227"/>
    <w:rsid w:val="00622283"/>
    <w:rsid w:val="006253A3"/>
    <w:rsid w:val="00630068"/>
    <w:rsid w:val="00630AD9"/>
    <w:rsid w:val="00632030"/>
    <w:rsid w:val="0063325D"/>
    <w:rsid w:val="00635A4B"/>
    <w:rsid w:val="00637CD2"/>
    <w:rsid w:val="00647BEC"/>
    <w:rsid w:val="006507C3"/>
    <w:rsid w:val="0065102C"/>
    <w:rsid w:val="006513BD"/>
    <w:rsid w:val="00651A73"/>
    <w:rsid w:val="00652F16"/>
    <w:rsid w:val="00654265"/>
    <w:rsid w:val="0065455E"/>
    <w:rsid w:val="00656F5D"/>
    <w:rsid w:val="0065729E"/>
    <w:rsid w:val="006572CD"/>
    <w:rsid w:val="006578FC"/>
    <w:rsid w:val="006674D2"/>
    <w:rsid w:val="00670632"/>
    <w:rsid w:val="00670654"/>
    <w:rsid w:val="00670F73"/>
    <w:rsid w:val="00672AD7"/>
    <w:rsid w:val="00672EA6"/>
    <w:rsid w:val="00675F1D"/>
    <w:rsid w:val="006761F5"/>
    <w:rsid w:val="00676500"/>
    <w:rsid w:val="00676D7D"/>
    <w:rsid w:val="00677D0D"/>
    <w:rsid w:val="0068036A"/>
    <w:rsid w:val="00680D29"/>
    <w:rsid w:val="006834B8"/>
    <w:rsid w:val="00690A32"/>
    <w:rsid w:val="00693DAE"/>
    <w:rsid w:val="00695A88"/>
    <w:rsid w:val="00697DB2"/>
    <w:rsid w:val="006A02B8"/>
    <w:rsid w:val="006A07C9"/>
    <w:rsid w:val="006A258F"/>
    <w:rsid w:val="006A282E"/>
    <w:rsid w:val="006A415F"/>
    <w:rsid w:val="006B0708"/>
    <w:rsid w:val="006B193F"/>
    <w:rsid w:val="006B3F5B"/>
    <w:rsid w:val="006B4809"/>
    <w:rsid w:val="006B5235"/>
    <w:rsid w:val="006B63F3"/>
    <w:rsid w:val="006B71BE"/>
    <w:rsid w:val="006C050C"/>
    <w:rsid w:val="006C22CA"/>
    <w:rsid w:val="006C3725"/>
    <w:rsid w:val="006C397A"/>
    <w:rsid w:val="006D2731"/>
    <w:rsid w:val="006D4238"/>
    <w:rsid w:val="006D499E"/>
    <w:rsid w:val="006D6DEE"/>
    <w:rsid w:val="006E31DD"/>
    <w:rsid w:val="006E66BD"/>
    <w:rsid w:val="006F215D"/>
    <w:rsid w:val="006F2583"/>
    <w:rsid w:val="006F4EF5"/>
    <w:rsid w:val="006F5510"/>
    <w:rsid w:val="00702B95"/>
    <w:rsid w:val="00704DB6"/>
    <w:rsid w:val="00705A2E"/>
    <w:rsid w:val="0070695A"/>
    <w:rsid w:val="00707B7B"/>
    <w:rsid w:val="007133E8"/>
    <w:rsid w:val="00714E29"/>
    <w:rsid w:val="00721AA6"/>
    <w:rsid w:val="007262BD"/>
    <w:rsid w:val="00731384"/>
    <w:rsid w:val="00731801"/>
    <w:rsid w:val="007347B0"/>
    <w:rsid w:val="00734F96"/>
    <w:rsid w:val="00735B11"/>
    <w:rsid w:val="00736F7D"/>
    <w:rsid w:val="0074041F"/>
    <w:rsid w:val="00744E8E"/>
    <w:rsid w:val="007471B1"/>
    <w:rsid w:val="00751680"/>
    <w:rsid w:val="00752ED8"/>
    <w:rsid w:val="00754453"/>
    <w:rsid w:val="00754E79"/>
    <w:rsid w:val="00755064"/>
    <w:rsid w:val="00762C4D"/>
    <w:rsid w:val="00763ED0"/>
    <w:rsid w:val="00765AB2"/>
    <w:rsid w:val="00771CD5"/>
    <w:rsid w:val="00772B30"/>
    <w:rsid w:val="007732A8"/>
    <w:rsid w:val="00777F6D"/>
    <w:rsid w:val="0078276D"/>
    <w:rsid w:val="00782EEF"/>
    <w:rsid w:val="00783E68"/>
    <w:rsid w:val="0079058E"/>
    <w:rsid w:val="00790FF7"/>
    <w:rsid w:val="007921D4"/>
    <w:rsid w:val="0079318D"/>
    <w:rsid w:val="007947C5"/>
    <w:rsid w:val="007956A5"/>
    <w:rsid w:val="0079657F"/>
    <w:rsid w:val="0079761A"/>
    <w:rsid w:val="007A0478"/>
    <w:rsid w:val="007A076D"/>
    <w:rsid w:val="007A0C22"/>
    <w:rsid w:val="007A46CA"/>
    <w:rsid w:val="007A4726"/>
    <w:rsid w:val="007B0511"/>
    <w:rsid w:val="007B235E"/>
    <w:rsid w:val="007B5170"/>
    <w:rsid w:val="007B5501"/>
    <w:rsid w:val="007C3303"/>
    <w:rsid w:val="007C3C84"/>
    <w:rsid w:val="007C7093"/>
    <w:rsid w:val="007D1870"/>
    <w:rsid w:val="007D2A11"/>
    <w:rsid w:val="007D5294"/>
    <w:rsid w:val="007D6053"/>
    <w:rsid w:val="007D6A16"/>
    <w:rsid w:val="007D76CA"/>
    <w:rsid w:val="007E7F6D"/>
    <w:rsid w:val="007F0039"/>
    <w:rsid w:val="007F1666"/>
    <w:rsid w:val="007F1FD2"/>
    <w:rsid w:val="007F6319"/>
    <w:rsid w:val="00800B1C"/>
    <w:rsid w:val="0080250B"/>
    <w:rsid w:val="00802C3C"/>
    <w:rsid w:val="008050D6"/>
    <w:rsid w:val="00805A4D"/>
    <w:rsid w:val="0080606F"/>
    <w:rsid w:val="008070ED"/>
    <w:rsid w:val="008106E5"/>
    <w:rsid w:val="00810B0A"/>
    <w:rsid w:val="00811AB7"/>
    <w:rsid w:val="00812664"/>
    <w:rsid w:val="00813F18"/>
    <w:rsid w:val="00814C75"/>
    <w:rsid w:val="00815BDF"/>
    <w:rsid w:val="00815E68"/>
    <w:rsid w:val="00815F24"/>
    <w:rsid w:val="00817857"/>
    <w:rsid w:val="008223C2"/>
    <w:rsid w:val="00823B9D"/>
    <w:rsid w:val="0082652F"/>
    <w:rsid w:val="008412B4"/>
    <w:rsid w:val="00842151"/>
    <w:rsid w:val="008437CB"/>
    <w:rsid w:val="008454A6"/>
    <w:rsid w:val="0085007E"/>
    <w:rsid w:val="00850734"/>
    <w:rsid w:val="008514CD"/>
    <w:rsid w:val="00851E37"/>
    <w:rsid w:val="0085760B"/>
    <w:rsid w:val="00862271"/>
    <w:rsid w:val="00864C6E"/>
    <w:rsid w:val="008704BB"/>
    <w:rsid w:val="00873170"/>
    <w:rsid w:val="00873DB0"/>
    <w:rsid w:val="00876A84"/>
    <w:rsid w:val="008803B8"/>
    <w:rsid w:val="00883C65"/>
    <w:rsid w:val="00883EDE"/>
    <w:rsid w:val="00886C9D"/>
    <w:rsid w:val="00886D5B"/>
    <w:rsid w:val="00890DDE"/>
    <w:rsid w:val="008928DE"/>
    <w:rsid w:val="00895A91"/>
    <w:rsid w:val="00897F31"/>
    <w:rsid w:val="008A3A4F"/>
    <w:rsid w:val="008A40F1"/>
    <w:rsid w:val="008A6E6B"/>
    <w:rsid w:val="008B14C8"/>
    <w:rsid w:val="008B1775"/>
    <w:rsid w:val="008B6241"/>
    <w:rsid w:val="008B627C"/>
    <w:rsid w:val="008B6EDC"/>
    <w:rsid w:val="008B7000"/>
    <w:rsid w:val="008B70BD"/>
    <w:rsid w:val="008C1BFF"/>
    <w:rsid w:val="008C2014"/>
    <w:rsid w:val="008C59BA"/>
    <w:rsid w:val="008C6FA2"/>
    <w:rsid w:val="008C7D7A"/>
    <w:rsid w:val="008C7F1B"/>
    <w:rsid w:val="008D2DE5"/>
    <w:rsid w:val="008E1D0F"/>
    <w:rsid w:val="008E2474"/>
    <w:rsid w:val="008E3640"/>
    <w:rsid w:val="008E7BE6"/>
    <w:rsid w:val="008F06AE"/>
    <w:rsid w:val="008F112F"/>
    <w:rsid w:val="008F1F8E"/>
    <w:rsid w:val="008F3E5F"/>
    <w:rsid w:val="008F44E8"/>
    <w:rsid w:val="008F76DC"/>
    <w:rsid w:val="00900546"/>
    <w:rsid w:val="00901700"/>
    <w:rsid w:val="0090454C"/>
    <w:rsid w:val="00904BF3"/>
    <w:rsid w:val="009054A0"/>
    <w:rsid w:val="00912A89"/>
    <w:rsid w:val="00914E5D"/>
    <w:rsid w:val="009207E7"/>
    <w:rsid w:val="00921232"/>
    <w:rsid w:val="0092136D"/>
    <w:rsid w:val="00930E97"/>
    <w:rsid w:val="00934566"/>
    <w:rsid w:val="00935907"/>
    <w:rsid w:val="00936C77"/>
    <w:rsid w:val="00937DAB"/>
    <w:rsid w:val="0094001D"/>
    <w:rsid w:val="009420F6"/>
    <w:rsid w:val="0094362E"/>
    <w:rsid w:val="00945F39"/>
    <w:rsid w:val="00946837"/>
    <w:rsid w:val="00950925"/>
    <w:rsid w:val="00950BFD"/>
    <w:rsid w:val="00952088"/>
    <w:rsid w:val="009548DE"/>
    <w:rsid w:val="00960093"/>
    <w:rsid w:val="009614E1"/>
    <w:rsid w:val="00965FFF"/>
    <w:rsid w:val="00966FF3"/>
    <w:rsid w:val="009678FD"/>
    <w:rsid w:val="00971957"/>
    <w:rsid w:val="0097531B"/>
    <w:rsid w:val="00980693"/>
    <w:rsid w:val="00981DE9"/>
    <w:rsid w:val="009820F5"/>
    <w:rsid w:val="00983AA7"/>
    <w:rsid w:val="00983AC4"/>
    <w:rsid w:val="009848CC"/>
    <w:rsid w:val="00991905"/>
    <w:rsid w:val="00992B2C"/>
    <w:rsid w:val="00994EBD"/>
    <w:rsid w:val="0099513E"/>
    <w:rsid w:val="00995945"/>
    <w:rsid w:val="00996105"/>
    <w:rsid w:val="009A15AA"/>
    <w:rsid w:val="009A34DA"/>
    <w:rsid w:val="009A5B27"/>
    <w:rsid w:val="009A5FE1"/>
    <w:rsid w:val="009B172F"/>
    <w:rsid w:val="009B69E6"/>
    <w:rsid w:val="009B6A82"/>
    <w:rsid w:val="009C5D0E"/>
    <w:rsid w:val="009C77B2"/>
    <w:rsid w:val="009D3809"/>
    <w:rsid w:val="009E0A99"/>
    <w:rsid w:val="009E1E71"/>
    <w:rsid w:val="009E1F34"/>
    <w:rsid w:val="009E2ADB"/>
    <w:rsid w:val="009F122A"/>
    <w:rsid w:val="009F13F6"/>
    <w:rsid w:val="00A00026"/>
    <w:rsid w:val="00A0361D"/>
    <w:rsid w:val="00A04481"/>
    <w:rsid w:val="00A045A1"/>
    <w:rsid w:val="00A07851"/>
    <w:rsid w:val="00A1119A"/>
    <w:rsid w:val="00A219B3"/>
    <w:rsid w:val="00A24F87"/>
    <w:rsid w:val="00A26DAF"/>
    <w:rsid w:val="00A3247C"/>
    <w:rsid w:val="00A32A4E"/>
    <w:rsid w:val="00A33806"/>
    <w:rsid w:val="00A34623"/>
    <w:rsid w:val="00A34F30"/>
    <w:rsid w:val="00A35BD9"/>
    <w:rsid w:val="00A377DC"/>
    <w:rsid w:val="00A41EC4"/>
    <w:rsid w:val="00A44B65"/>
    <w:rsid w:val="00A44BAC"/>
    <w:rsid w:val="00A52254"/>
    <w:rsid w:val="00A526A6"/>
    <w:rsid w:val="00A53C9F"/>
    <w:rsid w:val="00A55B11"/>
    <w:rsid w:val="00A57430"/>
    <w:rsid w:val="00A629DC"/>
    <w:rsid w:val="00A64C1A"/>
    <w:rsid w:val="00A652D0"/>
    <w:rsid w:val="00A65C1A"/>
    <w:rsid w:val="00A744AB"/>
    <w:rsid w:val="00A81667"/>
    <w:rsid w:val="00A81FF1"/>
    <w:rsid w:val="00A82781"/>
    <w:rsid w:val="00A830DF"/>
    <w:rsid w:val="00A84BCF"/>
    <w:rsid w:val="00A85C71"/>
    <w:rsid w:val="00A86AAF"/>
    <w:rsid w:val="00A96CF8"/>
    <w:rsid w:val="00AA0A51"/>
    <w:rsid w:val="00AA20C8"/>
    <w:rsid w:val="00AB47F9"/>
    <w:rsid w:val="00AB4B20"/>
    <w:rsid w:val="00AC1B1D"/>
    <w:rsid w:val="00AC2DFD"/>
    <w:rsid w:val="00AC4260"/>
    <w:rsid w:val="00AC58A9"/>
    <w:rsid w:val="00AC6AC0"/>
    <w:rsid w:val="00AC758F"/>
    <w:rsid w:val="00AD10A1"/>
    <w:rsid w:val="00AD34B1"/>
    <w:rsid w:val="00AE0167"/>
    <w:rsid w:val="00AE1005"/>
    <w:rsid w:val="00AE5265"/>
    <w:rsid w:val="00AE5681"/>
    <w:rsid w:val="00AE778C"/>
    <w:rsid w:val="00AF111D"/>
    <w:rsid w:val="00AF1E31"/>
    <w:rsid w:val="00AF35F6"/>
    <w:rsid w:val="00AF48AF"/>
    <w:rsid w:val="00AF7D51"/>
    <w:rsid w:val="00AF7DC7"/>
    <w:rsid w:val="00B0485B"/>
    <w:rsid w:val="00B068C0"/>
    <w:rsid w:val="00B1138A"/>
    <w:rsid w:val="00B117E6"/>
    <w:rsid w:val="00B153B1"/>
    <w:rsid w:val="00B17505"/>
    <w:rsid w:val="00B20334"/>
    <w:rsid w:val="00B208D2"/>
    <w:rsid w:val="00B2290D"/>
    <w:rsid w:val="00B23A23"/>
    <w:rsid w:val="00B31F0E"/>
    <w:rsid w:val="00B323F4"/>
    <w:rsid w:val="00B43F6C"/>
    <w:rsid w:val="00B464B2"/>
    <w:rsid w:val="00B47DE5"/>
    <w:rsid w:val="00B5169E"/>
    <w:rsid w:val="00B53478"/>
    <w:rsid w:val="00B5671C"/>
    <w:rsid w:val="00B5678D"/>
    <w:rsid w:val="00B57AAA"/>
    <w:rsid w:val="00B61546"/>
    <w:rsid w:val="00B636D3"/>
    <w:rsid w:val="00B63DF6"/>
    <w:rsid w:val="00B64528"/>
    <w:rsid w:val="00B645FD"/>
    <w:rsid w:val="00B64D65"/>
    <w:rsid w:val="00B7240A"/>
    <w:rsid w:val="00B7281C"/>
    <w:rsid w:val="00B745DD"/>
    <w:rsid w:val="00B74C3F"/>
    <w:rsid w:val="00B75A4B"/>
    <w:rsid w:val="00B75E75"/>
    <w:rsid w:val="00B77E9A"/>
    <w:rsid w:val="00B86336"/>
    <w:rsid w:val="00B919B6"/>
    <w:rsid w:val="00BA0337"/>
    <w:rsid w:val="00BA4420"/>
    <w:rsid w:val="00BA50E5"/>
    <w:rsid w:val="00BB43D4"/>
    <w:rsid w:val="00BB4C8D"/>
    <w:rsid w:val="00BB60BE"/>
    <w:rsid w:val="00BB7E20"/>
    <w:rsid w:val="00BC1888"/>
    <w:rsid w:val="00BC3FAF"/>
    <w:rsid w:val="00BD5F50"/>
    <w:rsid w:val="00BE3753"/>
    <w:rsid w:val="00BE5CFB"/>
    <w:rsid w:val="00BF031D"/>
    <w:rsid w:val="00BF17C6"/>
    <w:rsid w:val="00BF260E"/>
    <w:rsid w:val="00BF7816"/>
    <w:rsid w:val="00BF782E"/>
    <w:rsid w:val="00C007D8"/>
    <w:rsid w:val="00C06B77"/>
    <w:rsid w:val="00C10E3A"/>
    <w:rsid w:val="00C1187E"/>
    <w:rsid w:val="00C12233"/>
    <w:rsid w:val="00C1236C"/>
    <w:rsid w:val="00C202EC"/>
    <w:rsid w:val="00C214C0"/>
    <w:rsid w:val="00C31712"/>
    <w:rsid w:val="00C323FD"/>
    <w:rsid w:val="00C32465"/>
    <w:rsid w:val="00C34860"/>
    <w:rsid w:val="00C34BCD"/>
    <w:rsid w:val="00C3541E"/>
    <w:rsid w:val="00C3584A"/>
    <w:rsid w:val="00C374A8"/>
    <w:rsid w:val="00C37756"/>
    <w:rsid w:val="00C45ACF"/>
    <w:rsid w:val="00C45E63"/>
    <w:rsid w:val="00C56A55"/>
    <w:rsid w:val="00C56B76"/>
    <w:rsid w:val="00C6584F"/>
    <w:rsid w:val="00C66A23"/>
    <w:rsid w:val="00C67CE0"/>
    <w:rsid w:val="00C70622"/>
    <w:rsid w:val="00C7374A"/>
    <w:rsid w:val="00C73BE1"/>
    <w:rsid w:val="00C77F05"/>
    <w:rsid w:val="00C80ADA"/>
    <w:rsid w:val="00C8474E"/>
    <w:rsid w:val="00C84753"/>
    <w:rsid w:val="00C852C5"/>
    <w:rsid w:val="00C9159E"/>
    <w:rsid w:val="00C919C8"/>
    <w:rsid w:val="00C9327A"/>
    <w:rsid w:val="00C94DB5"/>
    <w:rsid w:val="00CA0453"/>
    <w:rsid w:val="00CA0567"/>
    <w:rsid w:val="00CA1865"/>
    <w:rsid w:val="00CA2ACA"/>
    <w:rsid w:val="00CA306B"/>
    <w:rsid w:val="00CA3EBB"/>
    <w:rsid w:val="00CA61FE"/>
    <w:rsid w:val="00CB0AB4"/>
    <w:rsid w:val="00CB2DE4"/>
    <w:rsid w:val="00CB4F57"/>
    <w:rsid w:val="00CB76D5"/>
    <w:rsid w:val="00CC2A41"/>
    <w:rsid w:val="00CC330F"/>
    <w:rsid w:val="00CD01C1"/>
    <w:rsid w:val="00CD11B5"/>
    <w:rsid w:val="00CD3FB3"/>
    <w:rsid w:val="00CD5B40"/>
    <w:rsid w:val="00CD6A5B"/>
    <w:rsid w:val="00CD76CC"/>
    <w:rsid w:val="00CE22F7"/>
    <w:rsid w:val="00CE321D"/>
    <w:rsid w:val="00CE40BD"/>
    <w:rsid w:val="00CE44DB"/>
    <w:rsid w:val="00CE5A29"/>
    <w:rsid w:val="00CF2DBB"/>
    <w:rsid w:val="00CF3CCF"/>
    <w:rsid w:val="00CF51A3"/>
    <w:rsid w:val="00D066B6"/>
    <w:rsid w:val="00D068B9"/>
    <w:rsid w:val="00D0781B"/>
    <w:rsid w:val="00D12630"/>
    <w:rsid w:val="00D138B4"/>
    <w:rsid w:val="00D17507"/>
    <w:rsid w:val="00D2243C"/>
    <w:rsid w:val="00D24DD5"/>
    <w:rsid w:val="00D26375"/>
    <w:rsid w:val="00D26C99"/>
    <w:rsid w:val="00D2753B"/>
    <w:rsid w:val="00D27D1B"/>
    <w:rsid w:val="00D3015A"/>
    <w:rsid w:val="00D344BC"/>
    <w:rsid w:val="00D44ED3"/>
    <w:rsid w:val="00D50122"/>
    <w:rsid w:val="00D503B9"/>
    <w:rsid w:val="00D531E5"/>
    <w:rsid w:val="00D538DA"/>
    <w:rsid w:val="00D5416F"/>
    <w:rsid w:val="00D55693"/>
    <w:rsid w:val="00D55CF0"/>
    <w:rsid w:val="00D57C1F"/>
    <w:rsid w:val="00D61479"/>
    <w:rsid w:val="00D622E5"/>
    <w:rsid w:val="00D630F4"/>
    <w:rsid w:val="00D6685F"/>
    <w:rsid w:val="00D66E51"/>
    <w:rsid w:val="00D707DA"/>
    <w:rsid w:val="00D7210A"/>
    <w:rsid w:val="00D73A6F"/>
    <w:rsid w:val="00D7549A"/>
    <w:rsid w:val="00D76C17"/>
    <w:rsid w:val="00D772A8"/>
    <w:rsid w:val="00D7790F"/>
    <w:rsid w:val="00D817DC"/>
    <w:rsid w:val="00D82FD2"/>
    <w:rsid w:val="00D83AEC"/>
    <w:rsid w:val="00D8403F"/>
    <w:rsid w:val="00D93DE7"/>
    <w:rsid w:val="00D951AC"/>
    <w:rsid w:val="00DA4170"/>
    <w:rsid w:val="00DA6EF0"/>
    <w:rsid w:val="00DA777E"/>
    <w:rsid w:val="00DB3F7A"/>
    <w:rsid w:val="00DB40F5"/>
    <w:rsid w:val="00DC063C"/>
    <w:rsid w:val="00DC1442"/>
    <w:rsid w:val="00DC5748"/>
    <w:rsid w:val="00DC6B0B"/>
    <w:rsid w:val="00DC72A0"/>
    <w:rsid w:val="00DD078A"/>
    <w:rsid w:val="00DD2248"/>
    <w:rsid w:val="00DD339F"/>
    <w:rsid w:val="00DD4E00"/>
    <w:rsid w:val="00DD522D"/>
    <w:rsid w:val="00DD5FA2"/>
    <w:rsid w:val="00DE1560"/>
    <w:rsid w:val="00DE233A"/>
    <w:rsid w:val="00DE254F"/>
    <w:rsid w:val="00DE2564"/>
    <w:rsid w:val="00DE35B1"/>
    <w:rsid w:val="00DE591C"/>
    <w:rsid w:val="00DE70D9"/>
    <w:rsid w:val="00E00752"/>
    <w:rsid w:val="00E01098"/>
    <w:rsid w:val="00E01D6C"/>
    <w:rsid w:val="00E034C2"/>
    <w:rsid w:val="00E048FE"/>
    <w:rsid w:val="00E07582"/>
    <w:rsid w:val="00E07D82"/>
    <w:rsid w:val="00E10618"/>
    <w:rsid w:val="00E11DD5"/>
    <w:rsid w:val="00E12F62"/>
    <w:rsid w:val="00E14DDD"/>
    <w:rsid w:val="00E233EE"/>
    <w:rsid w:val="00E2393D"/>
    <w:rsid w:val="00E24C5C"/>
    <w:rsid w:val="00E250A0"/>
    <w:rsid w:val="00E27644"/>
    <w:rsid w:val="00E304B4"/>
    <w:rsid w:val="00E3127A"/>
    <w:rsid w:val="00E327F7"/>
    <w:rsid w:val="00E35079"/>
    <w:rsid w:val="00E35D09"/>
    <w:rsid w:val="00E40245"/>
    <w:rsid w:val="00E4189A"/>
    <w:rsid w:val="00E53DC8"/>
    <w:rsid w:val="00E541FC"/>
    <w:rsid w:val="00E555D4"/>
    <w:rsid w:val="00E56932"/>
    <w:rsid w:val="00E60F41"/>
    <w:rsid w:val="00E62054"/>
    <w:rsid w:val="00E62F20"/>
    <w:rsid w:val="00E63150"/>
    <w:rsid w:val="00E66494"/>
    <w:rsid w:val="00E67310"/>
    <w:rsid w:val="00E70B81"/>
    <w:rsid w:val="00E71564"/>
    <w:rsid w:val="00E73809"/>
    <w:rsid w:val="00E7431A"/>
    <w:rsid w:val="00E75559"/>
    <w:rsid w:val="00E76F81"/>
    <w:rsid w:val="00E81B9D"/>
    <w:rsid w:val="00E82756"/>
    <w:rsid w:val="00E83E36"/>
    <w:rsid w:val="00E83F51"/>
    <w:rsid w:val="00E85613"/>
    <w:rsid w:val="00E858C4"/>
    <w:rsid w:val="00E87051"/>
    <w:rsid w:val="00E87E3E"/>
    <w:rsid w:val="00E93EED"/>
    <w:rsid w:val="00EA101F"/>
    <w:rsid w:val="00EA51CF"/>
    <w:rsid w:val="00EA68B2"/>
    <w:rsid w:val="00EA7A00"/>
    <w:rsid w:val="00EB2A02"/>
    <w:rsid w:val="00EB3074"/>
    <w:rsid w:val="00EB548A"/>
    <w:rsid w:val="00EC1DCC"/>
    <w:rsid w:val="00EC5041"/>
    <w:rsid w:val="00EC616B"/>
    <w:rsid w:val="00ED0FCF"/>
    <w:rsid w:val="00ED2DF1"/>
    <w:rsid w:val="00ED55AD"/>
    <w:rsid w:val="00ED6C99"/>
    <w:rsid w:val="00ED7ECA"/>
    <w:rsid w:val="00EE20E8"/>
    <w:rsid w:val="00EE3706"/>
    <w:rsid w:val="00EE5101"/>
    <w:rsid w:val="00EF08BB"/>
    <w:rsid w:val="00EF6151"/>
    <w:rsid w:val="00F028F0"/>
    <w:rsid w:val="00F042A2"/>
    <w:rsid w:val="00F053F3"/>
    <w:rsid w:val="00F05651"/>
    <w:rsid w:val="00F05EC1"/>
    <w:rsid w:val="00F101FF"/>
    <w:rsid w:val="00F11806"/>
    <w:rsid w:val="00F22EFB"/>
    <w:rsid w:val="00F245BB"/>
    <w:rsid w:val="00F2652D"/>
    <w:rsid w:val="00F26F35"/>
    <w:rsid w:val="00F310AE"/>
    <w:rsid w:val="00F31F7C"/>
    <w:rsid w:val="00F33060"/>
    <w:rsid w:val="00F50D62"/>
    <w:rsid w:val="00F52077"/>
    <w:rsid w:val="00F52252"/>
    <w:rsid w:val="00F52471"/>
    <w:rsid w:val="00F54E0B"/>
    <w:rsid w:val="00F57D18"/>
    <w:rsid w:val="00F60C10"/>
    <w:rsid w:val="00F60D0E"/>
    <w:rsid w:val="00F642DD"/>
    <w:rsid w:val="00F64554"/>
    <w:rsid w:val="00F678AF"/>
    <w:rsid w:val="00F67C0A"/>
    <w:rsid w:val="00F72A0F"/>
    <w:rsid w:val="00F7402A"/>
    <w:rsid w:val="00F7500F"/>
    <w:rsid w:val="00F75EDD"/>
    <w:rsid w:val="00F7698E"/>
    <w:rsid w:val="00F804A3"/>
    <w:rsid w:val="00F82497"/>
    <w:rsid w:val="00F8252C"/>
    <w:rsid w:val="00F82773"/>
    <w:rsid w:val="00F83F20"/>
    <w:rsid w:val="00F841E2"/>
    <w:rsid w:val="00F875D0"/>
    <w:rsid w:val="00F939D5"/>
    <w:rsid w:val="00F93BB0"/>
    <w:rsid w:val="00F94250"/>
    <w:rsid w:val="00F94B32"/>
    <w:rsid w:val="00F97462"/>
    <w:rsid w:val="00FA1013"/>
    <w:rsid w:val="00FA60FC"/>
    <w:rsid w:val="00FA7A85"/>
    <w:rsid w:val="00FA7B48"/>
    <w:rsid w:val="00FB0137"/>
    <w:rsid w:val="00FB301D"/>
    <w:rsid w:val="00FB3190"/>
    <w:rsid w:val="00FB5A44"/>
    <w:rsid w:val="00FB5DE1"/>
    <w:rsid w:val="00FB5F6A"/>
    <w:rsid w:val="00FB70AC"/>
    <w:rsid w:val="00FB723F"/>
    <w:rsid w:val="00FC040F"/>
    <w:rsid w:val="00FC1226"/>
    <w:rsid w:val="00FC2716"/>
    <w:rsid w:val="00FC32FC"/>
    <w:rsid w:val="00FC33F3"/>
    <w:rsid w:val="00FC3FAD"/>
    <w:rsid w:val="00FC530D"/>
    <w:rsid w:val="00FC5493"/>
    <w:rsid w:val="00FD38F7"/>
    <w:rsid w:val="00FD3F95"/>
    <w:rsid w:val="00FD4832"/>
    <w:rsid w:val="00FD509B"/>
    <w:rsid w:val="00FE030C"/>
    <w:rsid w:val="00FE6046"/>
    <w:rsid w:val="00FF1C96"/>
    <w:rsid w:val="00FF32AF"/>
    <w:rsid w:val="00FF7AB4"/>
    <w:rsid w:val="00FF7D27"/>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565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4BDA"/>
    <w:pPr>
      <w:suppressAutoHyphens/>
    </w:pPr>
    <w:rPr>
      <w:rFonts w:ascii="Times New Roman" w:eastAsia="SimSun" w:hAnsi="Times New Roman" w:cs="Times New Roman"/>
      <w:lang w:eastAsia="hi-IN" w:bidi="hi-IN"/>
    </w:rPr>
  </w:style>
  <w:style w:type="paragraph" w:styleId="Heading1">
    <w:name w:val="heading 1"/>
    <w:basedOn w:val="Normal"/>
    <w:link w:val="Heading1Char"/>
    <w:uiPriority w:val="9"/>
    <w:rsid w:val="005E4BDA"/>
    <w:pPr>
      <w:suppressAutoHyphens w:val="0"/>
      <w:spacing w:beforeLines="1" w:afterLines="1"/>
      <w:outlineLvl w:val="0"/>
    </w:pPr>
    <w:rPr>
      <w:rFonts w:ascii="Times" w:eastAsia="Times New Roman" w:hAnsi="Times"/>
      <w:b/>
      <w:kern w:val="36"/>
      <w:sz w:val="48"/>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DA"/>
    <w:rPr>
      <w:rFonts w:ascii="Times" w:eastAsia="Times New Roman" w:hAnsi="Times" w:cs="Times New Roman"/>
      <w:b/>
      <w:kern w:val="36"/>
      <w:sz w:val="48"/>
      <w:szCs w:val="20"/>
    </w:rPr>
  </w:style>
  <w:style w:type="character" w:customStyle="1" w:styleId="WW8Num1z0">
    <w:name w:val="WW8Num1z0"/>
    <w:rsid w:val="005E4BDA"/>
    <w:rPr>
      <w:rFonts w:ascii="Symbol" w:hAnsi="Symbol" w:cs="Symbol" w:hint="default"/>
      <w:szCs w:val="22"/>
    </w:rPr>
  </w:style>
  <w:style w:type="character" w:customStyle="1" w:styleId="WW8Num1z2">
    <w:name w:val="WW8Num1z2"/>
    <w:rsid w:val="005E4BDA"/>
    <w:rPr>
      <w:rFonts w:ascii="Wingdings" w:hAnsi="Wingdings" w:cs="Wingdings" w:hint="default"/>
    </w:rPr>
  </w:style>
  <w:style w:type="character" w:customStyle="1" w:styleId="WW8Num1z4">
    <w:name w:val="WW8Num1z4"/>
    <w:rsid w:val="005E4BDA"/>
    <w:rPr>
      <w:rFonts w:ascii="Courier New" w:hAnsi="Courier New" w:cs="Courier New" w:hint="default"/>
    </w:rPr>
  </w:style>
  <w:style w:type="character" w:styleId="LineNumber">
    <w:name w:val="line number"/>
    <w:basedOn w:val="DefaultParagraphFont"/>
    <w:rsid w:val="005E4BDA"/>
  </w:style>
  <w:style w:type="character" w:customStyle="1" w:styleId="HeaderChar">
    <w:name w:val="Header Char"/>
    <w:rsid w:val="005E4BDA"/>
    <w:rPr>
      <w:rFonts w:ascii="Times New Roman" w:hAnsi="Times New Roman" w:cs="Times New Roman"/>
    </w:rPr>
  </w:style>
  <w:style w:type="character" w:customStyle="1" w:styleId="FooterChar">
    <w:name w:val="Footer Char"/>
    <w:rsid w:val="005E4BDA"/>
    <w:rPr>
      <w:rFonts w:ascii="Times New Roman" w:hAnsi="Times New Roman" w:cs="Times New Roman"/>
    </w:rPr>
  </w:style>
  <w:style w:type="character" w:styleId="Hyperlink">
    <w:name w:val="Hyperlink"/>
    <w:uiPriority w:val="99"/>
    <w:rsid w:val="005E4BDA"/>
    <w:rPr>
      <w:color w:val="0000FF"/>
      <w:u w:val="single"/>
    </w:rPr>
  </w:style>
  <w:style w:type="character" w:customStyle="1" w:styleId="BalloonTextChar">
    <w:name w:val="Balloon Text Char"/>
    <w:rsid w:val="005E4BDA"/>
    <w:rPr>
      <w:rFonts w:ascii="Tahoma" w:hAnsi="Tahoma" w:cs="Tahoma"/>
      <w:sz w:val="16"/>
      <w:szCs w:val="16"/>
    </w:rPr>
  </w:style>
  <w:style w:type="character" w:customStyle="1" w:styleId="HTMLPreformattedChar">
    <w:name w:val="HTML Preformatted Char"/>
    <w:rsid w:val="005E4BDA"/>
    <w:rPr>
      <w:rFonts w:ascii="Courier New" w:eastAsia="Times New Roman" w:hAnsi="Courier New" w:cs="Courier New"/>
      <w:sz w:val="20"/>
      <w:szCs w:val="20"/>
    </w:rPr>
  </w:style>
  <w:style w:type="character" w:styleId="CommentReference">
    <w:name w:val="annotation reference"/>
    <w:rsid w:val="005E4BDA"/>
    <w:rPr>
      <w:sz w:val="18"/>
      <w:szCs w:val="18"/>
    </w:rPr>
  </w:style>
  <w:style w:type="character" w:customStyle="1" w:styleId="CommentTextChar">
    <w:name w:val="Comment Text Char"/>
    <w:basedOn w:val="DefaultParagraphFont"/>
    <w:uiPriority w:val="99"/>
    <w:rsid w:val="005E4BDA"/>
  </w:style>
  <w:style w:type="character" w:customStyle="1" w:styleId="CommentSubjectChar">
    <w:name w:val="Comment Subject Char"/>
    <w:rsid w:val="005E4BDA"/>
    <w:rPr>
      <w:rFonts w:ascii="Times New Roman" w:hAnsi="Times New Roman" w:cs="Times New Roman"/>
      <w:b/>
      <w:bCs/>
      <w:sz w:val="20"/>
      <w:szCs w:val="20"/>
    </w:rPr>
  </w:style>
  <w:style w:type="character" w:styleId="PageNumber">
    <w:name w:val="page number"/>
    <w:basedOn w:val="DefaultParagraphFont"/>
    <w:rsid w:val="005E4BDA"/>
  </w:style>
  <w:style w:type="paragraph" w:customStyle="1" w:styleId="Heading">
    <w:name w:val="Heading"/>
    <w:basedOn w:val="Normal"/>
    <w:next w:val="BodyText"/>
    <w:rsid w:val="005E4BDA"/>
    <w:pPr>
      <w:keepNext/>
      <w:spacing w:before="240" w:after="120"/>
    </w:pPr>
    <w:rPr>
      <w:rFonts w:ascii="Arial" w:hAnsi="Arial" w:cs="Lucida Sans"/>
      <w:sz w:val="28"/>
      <w:szCs w:val="28"/>
    </w:rPr>
  </w:style>
  <w:style w:type="paragraph" w:styleId="BodyText">
    <w:name w:val="Body Text"/>
    <w:basedOn w:val="Normal"/>
    <w:link w:val="BodyTextChar"/>
    <w:rsid w:val="005E4BDA"/>
    <w:pPr>
      <w:spacing w:after="120"/>
    </w:pPr>
  </w:style>
  <w:style w:type="character" w:customStyle="1" w:styleId="BodyTextChar">
    <w:name w:val="Body Text Char"/>
    <w:basedOn w:val="DefaultParagraphFont"/>
    <w:link w:val="BodyText"/>
    <w:rsid w:val="005E4BDA"/>
    <w:rPr>
      <w:rFonts w:ascii="Times New Roman" w:eastAsia="SimSun" w:hAnsi="Times New Roman" w:cs="Times New Roman"/>
      <w:lang w:eastAsia="hi-IN" w:bidi="hi-IN"/>
    </w:rPr>
  </w:style>
  <w:style w:type="paragraph" w:styleId="List">
    <w:name w:val="List"/>
    <w:basedOn w:val="BodyText"/>
    <w:rsid w:val="005E4BDA"/>
    <w:rPr>
      <w:rFonts w:cs="Lucida Sans"/>
    </w:rPr>
  </w:style>
  <w:style w:type="paragraph" w:styleId="Caption">
    <w:name w:val="caption"/>
    <w:basedOn w:val="Normal"/>
    <w:qFormat/>
    <w:rsid w:val="005E4BDA"/>
    <w:pPr>
      <w:suppressLineNumbers/>
      <w:spacing w:before="120" w:after="120"/>
    </w:pPr>
    <w:rPr>
      <w:rFonts w:cs="Lucida Sans"/>
      <w:i/>
      <w:iCs/>
    </w:rPr>
  </w:style>
  <w:style w:type="paragraph" w:customStyle="1" w:styleId="Index">
    <w:name w:val="Index"/>
    <w:basedOn w:val="Normal"/>
    <w:rsid w:val="005E4BDA"/>
    <w:pPr>
      <w:suppressLineNumbers/>
    </w:pPr>
    <w:rPr>
      <w:rFonts w:cs="Lucida Sans"/>
    </w:rPr>
  </w:style>
  <w:style w:type="paragraph" w:styleId="Header">
    <w:name w:val="header"/>
    <w:basedOn w:val="Normal"/>
    <w:link w:val="HeaderChar1"/>
    <w:rsid w:val="005E4BDA"/>
  </w:style>
  <w:style w:type="character" w:customStyle="1" w:styleId="HeaderChar1">
    <w:name w:val="Header Char1"/>
    <w:basedOn w:val="DefaultParagraphFont"/>
    <w:link w:val="Header"/>
    <w:rsid w:val="005E4BDA"/>
    <w:rPr>
      <w:rFonts w:ascii="Times New Roman" w:eastAsia="SimSun" w:hAnsi="Times New Roman" w:cs="Times New Roman"/>
      <w:lang w:eastAsia="hi-IN" w:bidi="hi-IN"/>
    </w:rPr>
  </w:style>
  <w:style w:type="paragraph" w:styleId="Footer">
    <w:name w:val="footer"/>
    <w:basedOn w:val="Normal"/>
    <w:link w:val="FooterChar1"/>
    <w:rsid w:val="005E4BDA"/>
  </w:style>
  <w:style w:type="character" w:customStyle="1" w:styleId="FooterChar1">
    <w:name w:val="Footer Char1"/>
    <w:basedOn w:val="DefaultParagraphFont"/>
    <w:link w:val="Footer"/>
    <w:rsid w:val="005E4BDA"/>
    <w:rPr>
      <w:rFonts w:ascii="Times New Roman" w:eastAsia="SimSun" w:hAnsi="Times New Roman" w:cs="Times New Roman"/>
      <w:lang w:eastAsia="hi-IN" w:bidi="hi-IN"/>
    </w:rPr>
  </w:style>
  <w:style w:type="paragraph" w:styleId="BalloonText">
    <w:name w:val="Balloon Text"/>
    <w:basedOn w:val="Normal"/>
    <w:link w:val="BalloonTextChar1"/>
    <w:rsid w:val="005E4BDA"/>
    <w:rPr>
      <w:rFonts w:ascii="Tahoma" w:hAnsi="Tahoma" w:cs="Tahoma"/>
      <w:sz w:val="16"/>
      <w:szCs w:val="16"/>
    </w:rPr>
  </w:style>
  <w:style w:type="character" w:customStyle="1" w:styleId="BalloonTextChar1">
    <w:name w:val="Balloon Text Char1"/>
    <w:basedOn w:val="DefaultParagraphFont"/>
    <w:link w:val="BalloonText"/>
    <w:rsid w:val="005E4BDA"/>
    <w:rPr>
      <w:rFonts w:ascii="Tahoma" w:eastAsia="SimSun" w:hAnsi="Tahoma" w:cs="Tahoma"/>
      <w:sz w:val="16"/>
      <w:szCs w:val="16"/>
      <w:lang w:eastAsia="hi-IN" w:bidi="hi-IN"/>
    </w:rPr>
  </w:style>
  <w:style w:type="paragraph" w:customStyle="1" w:styleId="ColorfulList-Accent11">
    <w:name w:val="Colorful List - Accent 11"/>
    <w:basedOn w:val="Normal"/>
    <w:qFormat/>
    <w:rsid w:val="005E4BDA"/>
    <w:pPr>
      <w:ind w:left="720"/>
    </w:pPr>
  </w:style>
  <w:style w:type="paragraph" w:styleId="NormalWeb">
    <w:name w:val="Normal (Web)"/>
    <w:basedOn w:val="Normal"/>
    <w:uiPriority w:val="99"/>
    <w:rsid w:val="005E4BDA"/>
    <w:pPr>
      <w:spacing w:before="280" w:after="280"/>
    </w:pPr>
  </w:style>
  <w:style w:type="paragraph" w:styleId="HTMLPreformatted">
    <w:name w:val="HTML Preformatted"/>
    <w:basedOn w:val="Normal"/>
    <w:link w:val="HTMLPreformattedChar1"/>
    <w:rsid w:val="005E4BDA"/>
    <w:rPr>
      <w:rFonts w:ascii="Courier New" w:eastAsia="Times New Roman" w:hAnsi="Courier New" w:cs="Courier New"/>
    </w:rPr>
  </w:style>
  <w:style w:type="character" w:customStyle="1" w:styleId="HTMLPreformattedChar1">
    <w:name w:val="HTML Preformatted Char1"/>
    <w:basedOn w:val="DefaultParagraphFont"/>
    <w:link w:val="HTMLPreformatted"/>
    <w:rsid w:val="005E4BDA"/>
    <w:rPr>
      <w:rFonts w:ascii="Courier New" w:eastAsia="Times New Roman" w:hAnsi="Courier New" w:cs="Courier New"/>
      <w:lang w:eastAsia="hi-IN" w:bidi="hi-IN"/>
    </w:rPr>
  </w:style>
  <w:style w:type="paragraph" w:styleId="CommentText">
    <w:name w:val="annotation text"/>
    <w:basedOn w:val="Normal"/>
    <w:link w:val="CommentTextChar1"/>
    <w:rsid w:val="005E4BDA"/>
  </w:style>
  <w:style w:type="character" w:customStyle="1" w:styleId="CommentTextChar1">
    <w:name w:val="Comment Text Char1"/>
    <w:basedOn w:val="DefaultParagraphFont"/>
    <w:link w:val="CommentText"/>
    <w:rsid w:val="005E4BDA"/>
    <w:rPr>
      <w:rFonts w:ascii="Times New Roman" w:eastAsia="SimSun" w:hAnsi="Times New Roman" w:cs="Times New Roman"/>
      <w:lang w:eastAsia="hi-IN" w:bidi="hi-IN"/>
    </w:rPr>
  </w:style>
  <w:style w:type="paragraph" w:styleId="CommentSubject">
    <w:name w:val="annotation subject"/>
    <w:basedOn w:val="CommentText"/>
    <w:next w:val="CommentText"/>
    <w:link w:val="CommentSubjectChar1"/>
    <w:rsid w:val="005E4BDA"/>
    <w:rPr>
      <w:b/>
      <w:bCs/>
    </w:rPr>
  </w:style>
  <w:style w:type="character" w:customStyle="1" w:styleId="CommentSubjectChar1">
    <w:name w:val="Comment Subject Char1"/>
    <w:basedOn w:val="CommentTextChar1"/>
    <w:link w:val="CommentSubject"/>
    <w:rsid w:val="005E4BDA"/>
    <w:rPr>
      <w:rFonts w:ascii="Times New Roman" w:eastAsia="SimSun" w:hAnsi="Times New Roman" w:cs="Times New Roman"/>
      <w:b/>
      <w:bCs/>
      <w:lang w:eastAsia="hi-IN" w:bidi="hi-IN"/>
    </w:rPr>
  </w:style>
  <w:style w:type="paragraph" w:customStyle="1" w:styleId="EndNoteBibliographyTitle">
    <w:name w:val="EndNote Bibliography Title"/>
    <w:basedOn w:val="Normal"/>
    <w:rsid w:val="005E4BDA"/>
    <w:pPr>
      <w:jc w:val="center"/>
    </w:pPr>
    <w:rPr>
      <w:sz w:val="20"/>
    </w:rPr>
  </w:style>
  <w:style w:type="paragraph" w:customStyle="1" w:styleId="EndNoteBibliography">
    <w:name w:val="EndNote Bibliography"/>
    <w:basedOn w:val="Normal"/>
    <w:rsid w:val="005E4BDA"/>
    <w:pPr>
      <w:spacing w:line="480" w:lineRule="auto"/>
    </w:pPr>
    <w:rPr>
      <w:sz w:val="20"/>
    </w:rPr>
  </w:style>
  <w:style w:type="paragraph" w:customStyle="1" w:styleId="Framecontents">
    <w:name w:val="Frame contents"/>
    <w:basedOn w:val="BodyText"/>
    <w:rsid w:val="005E4BDA"/>
  </w:style>
  <w:style w:type="paragraph" w:styleId="Revision">
    <w:name w:val="Revision"/>
    <w:hidden/>
    <w:rsid w:val="005E4BDA"/>
    <w:rPr>
      <w:rFonts w:ascii="Times New Roman" w:eastAsia="SimSun" w:hAnsi="Times New Roman" w:cs="Mangal"/>
      <w:szCs w:val="18"/>
      <w:lang w:eastAsia="hi-IN" w:bidi="hi-IN"/>
    </w:rPr>
  </w:style>
  <w:style w:type="table" w:styleId="TableGrid">
    <w:name w:val="Table Grid"/>
    <w:basedOn w:val="TableNormal"/>
    <w:rsid w:val="005E4BDA"/>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16751"/>
  </w:style>
  <w:style w:type="character" w:styleId="FollowedHyperlink">
    <w:name w:val="FollowedHyperlink"/>
    <w:basedOn w:val="DefaultParagraphFont"/>
    <w:uiPriority w:val="99"/>
    <w:rsid w:val="00A830DF"/>
    <w:rPr>
      <w:color w:val="993366"/>
      <w:u w:val="single"/>
    </w:rPr>
  </w:style>
  <w:style w:type="paragraph" w:customStyle="1" w:styleId="font5">
    <w:name w:val="font5"/>
    <w:basedOn w:val="Normal"/>
    <w:rsid w:val="00A830DF"/>
    <w:pPr>
      <w:suppressAutoHyphens w:val="0"/>
      <w:spacing w:beforeLines="1" w:afterLines="1"/>
    </w:pPr>
    <w:rPr>
      <w:rFonts w:ascii="Verdana" w:eastAsiaTheme="minorHAnsi" w:hAnsi="Verdana" w:cstheme="minorBidi"/>
      <w:sz w:val="16"/>
      <w:szCs w:val="16"/>
      <w:lang w:eastAsia="en-US" w:bidi="ar-SA"/>
    </w:rPr>
  </w:style>
  <w:style w:type="paragraph" w:customStyle="1" w:styleId="xl24">
    <w:name w:val="xl24"/>
    <w:basedOn w:val="Normal"/>
    <w:rsid w:val="00A830DF"/>
    <w:pPr>
      <w:pBdr>
        <w:bottom w:val="single" w:sz="8" w:space="0" w:color="auto"/>
      </w:pBdr>
      <w:suppressAutoHyphens w:val="0"/>
      <w:spacing w:beforeLines="1" w:afterLines="1"/>
    </w:pPr>
    <w:rPr>
      <w:rFonts w:ascii="Times" w:eastAsiaTheme="minorHAnsi" w:hAnsi="Times" w:cstheme="minorBidi"/>
      <w:sz w:val="20"/>
      <w:szCs w:val="20"/>
      <w:lang w:eastAsia="en-US" w:bidi="ar-SA"/>
    </w:rPr>
  </w:style>
  <w:style w:type="paragraph" w:customStyle="1" w:styleId="xl25">
    <w:name w:val="xl25"/>
    <w:basedOn w:val="Normal"/>
    <w:rsid w:val="00A830DF"/>
    <w:pPr>
      <w:pBdr>
        <w:top w:val="single" w:sz="12" w:space="0" w:color="auto"/>
      </w:pBdr>
      <w:suppressAutoHyphens w:val="0"/>
      <w:spacing w:beforeLines="1" w:afterLines="1"/>
      <w:jc w:val="center"/>
    </w:pPr>
    <w:rPr>
      <w:rFonts w:eastAsiaTheme="minorHAnsi" w:cstheme="minorBidi"/>
      <w:color w:val="000000"/>
      <w:sz w:val="20"/>
      <w:szCs w:val="20"/>
      <w:lang w:eastAsia="en-US" w:bidi="ar-SA"/>
    </w:rPr>
  </w:style>
  <w:style w:type="paragraph" w:customStyle="1" w:styleId="xl26">
    <w:name w:val="xl26"/>
    <w:basedOn w:val="Normal"/>
    <w:rsid w:val="00A830DF"/>
    <w:pPr>
      <w:suppressAutoHyphens w:val="0"/>
      <w:spacing w:beforeLines="1" w:afterLines="1"/>
      <w:jc w:val="right"/>
    </w:pPr>
    <w:rPr>
      <w:rFonts w:eastAsiaTheme="minorHAnsi" w:cstheme="minorBidi"/>
      <w:color w:val="000000"/>
      <w:sz w:val="20"/>
      <w:szCs w:val="20"/>
      <w:lang w:eastAsia="en-US" w:bidi="ar-SA"/>
    </w:rPr>
  </w:style>
  <w:style w:type="paragraph" w:customStyle="1" w:styleId="xl27">
    <w:name w:val="xl27"/>
    <w:basedOn w:val="Normal"/>
    <w:rsid w:val="00A830DF"/>
    <w:pPr>
      <w:suppressAutoHyphens w:val="0"/>
      <w:spacing w:beforeLines="1" w:afterLines="1"/>
      <w:jc w:val="center"/>
    </w:pPr>
    <w:rPr>
      <w:rFonts w:eastAsiaTheme="minorHAnsi" w:cstheme="minorBidi"/>
      <w:sz w:val="20"/>
      <w:szCs w:val="20"/>
      <w:lang w:eastAsia="en-US" w:bidi="ar-SA"/>
    </w:rPr>
  </w:style>
  <w:style w:type="paragraph" w:customStyle="1" w:styleId="xl28">
    <w:name w:val="xl28"/>
    <w:basedOn w:val="Normal"/>
    <w:rsid w:val="00A830DF"/>
    <w:pPr>
      <w:pBdr>
        <w:bottom w:val="single" w:sz="8" w:space="0" w:color="auto"/>
      </w:pBdr>
      <w:suppressAutoHyphens w:val="0"/>
      <w:spacing w:beforeLines="1" w:afterLines="1"/>
      <w:jc w:val="right"/>
    </w:pPr>
    <w:rPr>
      <w:rFonts w:eastAsiaTheme="minorHAnsi" w:cstheme="minorBidi"/>
      <w:color w:val="000000"/>
      <w:sz w:val="20"/>
      <w:szCs w:val="20"/>
      <w:lang w:eastAsia="en-US" w:bidi="ar-SA"/>
    </w:rPr>
  </w:style>
  <w:style w:type="paragraph" w:customStyle="1" w:styleId="xl29">
    <w:name w:val="xl29"/>
    <w:basedOn w:val="Normal"/>
    <w:rsid w:val="00E82756"/>
    <w:pPr>
      <w:pBdr>
        <w:bottom w:val="single" w:sz="8" w:space="0" w:color="auto"/>
      </w:pBdr>
      <w:suppressAutoHyphens w:val="0"/>
      <w:spacing w:beforeLines="1" w:afterLines="1"/>
      <w:jc w:val="center"/>
    </w:pPr>
    <w:rPr>
      <w:rFonts w:eastAsiaTheme="minorHAnsi" w:cstheme="minorBidi"/>
      <w:sz w:val="20"/>
      <w:szCs w:val="20"/>
      <w:lang w:eastAsia="en-US" w:bidi="ar-SA"/>
    </w:rPr>
  </w:style>
  <w:style w:type="paragraph" w:customStyle="1" w:styleId="xl30">
    <w:name w:val="xl30"/>
    <w:basedOn w:val="Normal"/>
    <w:rsid w:val="00E82756"/>
    <w:pPr>
      <w:pBdr>
        <w:bottom w:val="single" w:sz="8" w:space="0" w:color="auto"/>
      </w:pBdr>
      <w:suppressAutoHyphens w:val="0"/>
      <w:spacing w:beforeLines="1" w:afterLines="1"/>
      <w:jc w:val="center"/>
    </w:pPr>
    <w:rPr>
      <w:rFonts w:eastAsiaTheme="minorHAnsi" w:cstheme="minorBidi"/>
      <w:sz w:val="20"/>
      <w:szCs w:val="20"/>
      <w:lang w:eastAsia="en-US" w:bidi="ar-SA"/>
    </w:rPr>
  </w:style>
  <w:style w:type="paragraph" w:styleId="DocumentMap">
    <w:name w:val="Document Map"/>
    <w:basedOn w:val="Normal"/>
    <w:link w:val="DocumentMapChar"/>
    <w:rsid w:val="007B235E"/>
    <w:rPr>
      <w:rFonts w:ascii="Lucida Grande" w:hAnsi="Lucida Grande"/>
    </w:rPr>
  </w:style>
  <w:style w:type="character" w:customStyle="1" w:styleId="DocumentMapChar">
    <w:name w:val="Document Map Char"/>
    <w:basedOn w:val="DefaultParagraphFont"/>
    <w:link w:val="DocumentMap"/>
    <w:rsid w:val="007B235E"/>
    <w:rPr>
      <w:rFonts w:ascii="Lucida Grande" w:eastAsia="SimSun" w:hAnsi="Lucida Grande" w:cs="Times New Roman"/>
      <w:lang w:eastAsia="hi-IN" w:bidi="hi-IN"/>
    </w:rPr>
  </w:style>
  <w:style w:type="character" w:styleId="Emphasis">
    <w:name w:val="Emphasis"/>
    <w:basedOn w:val="DefaultParagraphFont"/>
    <w:uiPriority w:val="20"/>
    <w:rsid w:val="004E2BF9"/>
    <w:rPr>
      <w:i/>
    </w:rPr>
  </w:style>
  <w:style w:type="character" w:customStyle="1" w:styleId="interref">
    <w:name w:val="interref"/>
    <w:basedOn w:val="DefaultParagraphFont"/>
    <w:rsid w:val="004E2BF9"/>
  </w:style>
  <w:style w:type="paragraph" w:styleId="ListParagraph">
    <w:name w:val="List Paragraph"/>
    <w:basedOn w:val="Normal"/>
    <w:uiPriority w:val="34"/>
    <w:qFormat/>
    <w:rsid w:val="00752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325">
      <w:bodyDiv w:val="1"/>
      <w:marLeft w:val="0"/>
      <w:marRight w:val="0"/>
      <w:marTop w:val="0"/>
      <w:marBottom w:val="0"/>
      <w:divBdr>
        <w:top w:val="none" w:sz="0" w:space="0" w:color="auto"/>
        <w:left w:val="none" w:sz="0" w:space="0" w:color="auto"/>
        <w:bottom w:val="none" w:sz="0" w:space="0" w:color="auto"/>
        <w:right w:val="none" w:sz="0" w:space="0" w:color="auto"/>
      </w:divBdr>
    </w:div>
    <w:div w:id="37046337">
      <w:bodyDiv w:val="1"/>
      <w:marLeft w:val="0"/>
      <w:marRight w:val="0"/>
      <w:marTop w:val="0"/>
      <w:marBottom w:val="0"/>
      <w:divBdr>
        <w:top w:val="none" w:sz="0" w:space="0" w:color="auto"/>
        <w:left w:val="none" w:sz="0" w:space="0" w:color="auto"/>
        <w:bottom w:val="none" w:sz="0" w:space="0" w:color="auto"/>
        <w:right w:val="none" w:sz="0" w:space="0" w:color="auto"/>
      </w:divBdr>
    </w:div>
    <w:div w:id="125464906">
      <w:bodyDiv w:val="1"/>
      <w:marLeft w:val="0"/>
      <w:marRight w:val="0"/>
      <w:marTop w:val="0"/>
      <w:marBottom w:val="0"/>
      <w:divBdr>
        <w:top w:val="none" w:sz="0" w:space="0" w:color="auto"/>
        <w:left w:val="none" w:sz="0" w:space="0" w:color="auto"/>
        <w:bottom w:val="none" w:sz="0" w:space="0" w:color="auto"/>
        <w:right w:val="none" w:sz="0" w:space="0" w:color="auto"/>
      </w:divBdr>
    </w:div>
    <w:div w:id="165757103">
      <w:bodyDiv w:val="1"/>
      <w:marLeft w:val="0"/>
      <w:marRight w:val="0"/>
      <w:marTop w:val="0"/>
      <w:marBottom w:val="0"/>
      <w:divBdr>
        <w:top w:val="none" w:sz="0" w:space="0" w:color="auto"/>
        <w:left w:val="none" w:sz="0" w:space="0" w:color="auto"/>
        <w:bottom w:val="none" w:sz="0" w:space="0" w:color="auto"/>
        <w:right w:val="none" w:sz="0" w:space="0" w:color="auto"/>
      </w:divBdr>
    </w:div>
    <w:div w:id="235938660">
      <w:bodyDiv w:val="1"/>
      <w:marLeft w:val="0"/>
      <w:marRight w:val="0"/>
      <w:marTop w:val="0"/>
      <w:marBottom w:val="0"/>
      <w:divBdr>
        <w:top w:val="none" w:sz="0" w:space="0" w:color="auto"/>
        <w:left w:val="none" w:sz="0" w:space="0" w:color="auto"/>
        <w:bottom w:val="none" w:sz="0" w:space="0" w:color="auto"/>
        <w:right w:val="none" w:sz="0" w:space="0" w:color="auto"/>
      </w:divBdr>
    </w:div>
    <w:div w:id="257560551">
      <w:bodyDiv w:val="1"/>
      <w:marLeft w:val="0"/>
      <w:marRight w:val="0"/>
      <w:marTop w:val="0"/>
      <w:marBottom w:val="0"/>
      <w:divBdr>
        <w:top w:val="none" w:sz="0" w:space="0" w:color="auto"/>
        <w:left w:val="none" w:sz="0" w:space="0" w:color="auto"/>
        <w:bottom w:val="none" w:sz="0" w:space="0" w:color="auto"/>
        <w:right w:val="none" w:sz="0" w:space="0" w:color="auto"/>
      </w:divBdr>
    </w:div>
    <w:div w:id="385954671">
      <w:bodyDiv w:val="1"/>
      <w:marLeft w:val="0"/>
      <w:marRight w:val="0"/>
      <w:marTop w:val="0"/>
      <w:marBottom w:val="0"/>
      <w:divBdr>
        <w:top w:val="none" w:sz="0" w:space="0" w:color="auto"/>
        <w:left w:val="none" w:sz="0" w:space="0" w:color="auto"/>
        <w:bottom w:val="none" w:sz="0" w:space="0" w:color="auto"/>
        <w:right w:val="none" w:sz="0" w:space="0" w:color="auto"/>
      </w:divBdr>
    </w:div>
    <w:div w:id="455023309">
      <w:bodyDiv w:val="1"/>
      <w:marLeft w:val="0"/>
      <w:marRight w:val="0"/>
      <w:marTop w:val="0"/>
      <w:marBottom w:val="0"/>
      <w:divBdr>
        <w:top w:val="none" w:sz="0" w:space="0" w:color="auto"/>
        <w:left w:val="none" w:sz="0" w:space="0" w:color="auto"/>
        <w:bottom w:val="none" w:sz="0" w:space="0" w:color="auto"/>
        <w:right w:val="none" w:sz="0" w:space="0" w:color="auto"/>
      </w:divBdr>
    </w:div>
    <w:div w:id="491063924">
      <w:bodyDiv w:val="1"/>
      <w:marLeft w:val="0"/>
      <w:marRight w:val="0"/>
      <w:marTop w:val="0"/>
      <w:marBottom w:val="0"/>
      <w:divBdr>
        <w:top w:val="none" w:sz="0" w:space="0" w:color="auto"/>
        <w:left w:val="none" w:sz="0" w:space="0" w:color="auto"/>
        <w:bottom w:val="none" w:sz="0" w:space="0" w:color="auto"/>
        <w:right w:val="none" w:sz="0" w:space="0" w:color="auto"/>
      </w:divBdr>
    </w:div>
    <w:div w:id="581766598">
      <w:bodyDiv w:val="1"/>
      <w:marLeft w:val="0"/>
      <w:marRight w:val="0"/>
      <w:marTop w:val="0"/>
      <w:marBottom w:val="0"/>
      <w:divBdr>
        <w:top w:val="none" w:sz="0" w:space="0" w:color="auto"/>
        <w:left w:val="none" w:sz="0" w:space="0" w:color="auto"/>
        <w:bottom w:val="none" w:sz="0" w:space="0" w:color="auto"/>
        <w:right w:val="none" w:sz="0" w:space="0" w:color="auto"/>
      </w:divBdr>
      <w:divsChild>
        <w:div w:id="511845519">
          <w:marLeft w:val="0"/>
          <w:marRight w:val="0"/>
          <w:marTop w:val="0"/>
          <w:marBottom w:val="0"/>
          <w:divBdr>
            <w:top w:val="none" w:sz="0" w:space="0" w:color="auto"/>
            <w:left w:val="none" w:sz="0" w:space="0" w:color="auto"/>
            <w:bottom w:val="none" w:sz="0" w:space="0" w:color="auto"/>
            <w:right w:val="none" w:sz="0" w:space="0" w:color="auto"/>
          </w:divBdr>
        </w:div>
        <w:div w:id="716901866">
          <w:marLeft w:val="0"/>
          <w:marRight w:val="0"/>
          <w:marTop w:val="0"/>
          <w:marBottom w:val="0"/>
          <w:divBdr>
            <w:top w:val="none" w:sz="0" w:space="0" w:color="auto"/>
            <w:left w:val="none" w:sz="0" w:space="0" w:color="auto"/>
            <w:bottom w:val="none" w:sz="0" w:space="0" w:color="auto"/>
            <w:right w:val="none" w:sz="0" w:space="0" w:color="auto"/>
          </w:divBdr>
        </w:div>
        <w:div w:id="1716275903">
          <w:marLeft w:val="0"/>
          <w:marRight w:val="0"/>
          <w:marTop w:val="0"/>
          <w:marBottom w:val="0"/>
          <w:divBdr>
            <w:top w:val="none" w:sz="0" w:space="0" w:color="auto"/>
            <w:left w:val="none" w:sz="0" w:space="0" w:color="auto"/>
            <w:bottom w:val="none" w:sz="0" w:space="0" w:color="auto"/>
            <w:right w:val="none" w:sz="0" w:space="0" w:color="auto"/>
          </w:divBdr>
        </w:div>
      </w:divsChild>
    </w:div>
    <w:div w:id="586502824">
      <w:bodyDiv w:val="1"/>
      <w:marLeft w:val="0"/>
      <w:marRight w:val="0"/>
      <w:marTop w:val="0"/>
      <w:marBottom w:val="0"/>
      <w:divBdr>
        <w:top w:val="none" w:sz="0" w:space="0" w:color="auto"/>
        <w:left w:val="none" w:sz="0" w:space="0" w:color="auto"/>
        <w:bottom w:val="none" w:sz="0" w:space="0" w:color="auto"/>
        <w:right w:val="none" w:sz="0" w:space="0" w:color="auto"/>
      </w:divBdr>
    </w:div>
    <w:div w:id="608397940">
      <w:bodyDiv w:val="1"/>
      <w:marLeft w:val="0"/>
      <w:marRight w:val="0"/>
      <w:marTop w:val="0"/>
      <w:marBottom w:val="0"/>
      <w:divBdr>
        <w:top w:val="none" w:sz="0" w:space="0" w:color="auto"/>
        <w:left w:val="none" w:sz="0" w:space="0" w:color="auto"/>
        <w:bottom w:val="none" w:sz="0" w:space="0" w:color="auto"/>
        <w:right w:val="none" w:sz="0" w:space="0" w:color="auto"/>
      </w:divBdr>
    </w:div>
    <w:div w:id="648438614">
      <w:bodyDiv w:val="1"/>
      <w:marLeft w:val="0"/>
      <w:marRight w:val="0"/>
      <w:marTop w:val="0"/>
      <w:marBottom w:val="0"/>
      <w:divBdr>
        <w:top w:val="none" w:sz="0" w:space="0" w:color="auto"/>
        <w:left w:val="none" w:sz="0" w:space="0" w:color="auto"/>
        <w:bottom w:val="none" w:sz="0" w:space="0" w:color="auto"/>
        <w:right w:val="none" w:sz="0" w:space="0" w:color="auto"/>
      </w:divBdr>
    </w:div>
    <w:div w:id="682711704">
      <w:bodyDiv w:val="1"/>
      <w:marLeft w:val="0"/>
      <w:marRight w:val="0"/>
      <w:marTop w:val="0"/>
      <w:marBottom w:val="0"/>
      <w:divBdr>
        <w:top w:val="none" w:sz="0" w:space="0" w:color="auto"/>
        <w:left w:val="none" w:sz="0" w:space="0" w:color="auto"/>
        <w:bottom w:val="none" w:sz="0" w:space="0" w:color="auto"/>
        <w:right w:val="none" w:sz="0" w:space="0" w:color="auto"/>
      </w:divBdr>
    </w:div>
    <w:div w:id="698895521">
      <w:bodyDiv w:val="1"/>
      <w:marLeft w:val="0"/>
      <w:marRight w:val="0"/>
      <w:marTop w:val="0"/>
      <w:marBottom w:val="0"/>
      <w:divBdr>
        <w:top w:val="none" w:sz="0" w:space="0" w:color="auto"/>
        <w:left w:val="none" w:sz="0" w:space="0" w:color="auto"/>
        <w:bottom w:val="none" w:sz="0" w:space="0" w:color="auto"/>
        <w:right w:val="none" w:sz="0" w:space="0" w:color="auto"/>
      </w:divBdr>
    </w:div>
    <w:div w:id="726077267">
      <w:bodyDiv w:val="1"/>
      <w:marLeft w:val="0"/>
      <w:marRight w:val="0"/>
      <w:marTop w:val="0"/>
      <w:marBottom w:val="0"/>
      <w:divBdr>
        <w:top w:val="none" w:sz="0" w:space="0" w:color="auto"/>
        <w:left w:val="none" w:sz="0" w:space="0" w:color="auto"/>
        <w:bottom w:val="none" w:sz="0" w:space="0" w:color="auto"/>
        <w:right w:val="none" w:sz="0" w:space="0" w:color="auto"/>
      </w:divBdr>
    </w:div>
    <w:div w:id="745693104">
      <w:bodyDiv w:val="1"/>
      <w:marLeft w:val="0"/>
      <w:marRight w:val="0"/>
      <w:marTop w:val="0"/>
      <w:marBottom w:val="0"/>
      <w:divBdr>
        <w:top w:val="none" w:sz="0" w:space="0" w:color="auto"/>
        <w:left w:val="none" w:sz="0" w:space="0" w:color="auto"/>
        <w:bottom w:val="none" w:sz="0" w:space="0" w:color="auto"/>
        <w:right w:val="none" w:sz="0" w:space="0" w:color="auto"/>
      </w:divBdr>
    </w:div>
    <w:div w:id="759835262">
      <w:bodyDiv w:val="1"/>
      <w:marLeft w:val="0"/>
      <w:marRight w:val="0"/>
      <w:marTop w:val="0"/>
      <w:marBottom w:val="0"/>
      <w:divBdr>
        <w:top w:val="none" w:sz="0" w:space="0" w:color="auto"/>
        <w:left w:val="none" w:sz="0" w:space="0" w:color="auto"/>
        <w:bottom w:val="none" w:sz="0" w:space="0" w:color="auto"/>
        <w:right w:val="none" w:sz="0" w:space="0" w:color="auto"/>
      </w:divBdr>
    </w:div>
    <w:div w:id="784467460">
      <w:bodyDiv w:val="1"/>
      <w:marLeft w:val="0"/>
      <w:marRight w:val="0"/>
      <w:marTop w:val="0"/>
      <w:marBottom w:val="0"/>
      <w:divBdr>
        <w:top w:val="none" w:sz="0" w:space="0" w:color="auto"/>
        <w:left w:val="none" w:sz="0" w:space="0" w:color="auto"/>
        <w:bottom w:val="none" w:sz="0" w:space="0" w:color="auto"/>
        <w:right w:val="none" w:sz="0" w:space="0" w:color="auto"/>
      </w:divBdr>
      <w:divsChild>
        <w:div w:id="1663503475">
          <w:marLeft w:val="0"/>
          <w:marRight w:val="0"/>
          <w:marTop w:val="0"/>
          <w:marBottom w:val="0"/>
          <w:divBdr>
            <w:top w:val="none" w:sz="0" w:space="0" w:color="auto"/>
            <w:left w:val="none" w:sz="0" w:space="0" w:color="auto"/>
            <w:bottom w:val="none" w:sz="0" w:space="0" w:color="auto"/>
            <w:right w:val="none" w:sz="0" w:space="0" w:color="auto"/>
          </w:divBdr>
        </w:div>
      </w:divsChild>
    </w:div>
    <w:div w:id="785274035">
      <w:bodyDiv w:val="1"/>
      <w:marLeft w:val="0"/>
      <w:marRight w:val="0"/>
      <w:marTop w:val="0"/>
      <w:marBottom w:val="0"/>
      <w:divBdr>
        <w:top w:val="none" w:sz="0" w:space="0" w:color="auto"/>
        <w:left w:val="none" w:sz="0" w:space="0" w:color="auto"/>
        <w:bottom w:val="none" w:sz="0" w:space="0" w:color="auto"/>
        <w:right w:val="none" w:sz="0" w:space="0" w:color="auto"/>
      </w:divBdr>
    </w:div>
    <w:div w:id="800876730">
      <w:bodyDiv w:val="1"/>
      <w:marLeft w:val="0"/>
      <w:marRight w:val="0"/>
      <w:marTop w:val="0"/>
      <w:marBottom w:val="0"/>
      <w:divBdr>
        <w:top w:val="none" w:sz="0" w:space="0" w:color="auto"/>
        <w:left w:val="none" w:sz="0" w:space="0" w:color="auto"/>
        <w:bottom w:val="none" w:sz="0" w:space="0" w:color="auto"/>
        <w:right w:val="none" w:sz="0" w:space="0" w:color="auto"/>
      </w:divBdr>
    </w:div>
    <w:div w:id="835532864">
      <w:bodyDiv w:val="1"/>
      <w:marLeft w:val="0"/>
      <w:marRight w:val="0"/>
      <w:marTop w:val="0"/>
      <w:marBottom w:val="0"/>
      <w:divBdr>
        <w:top w:val="none" w:sz="0" w:space="0" w:color="auto"/>
        <w:left w:val="none" w:sz="0" w:space="0" w:color="auto"/>
        <w:bottom w:val="none" w:sz="0" w:space="0" w:color="auto"/>
        <w:right w:val="none" w:sz="0" w:space="0" w:color="auto"/>
      </w:divBdr>
    </w:div>
    <w:div w:id="844563166">
      <w:bodyDiv w:val="1"/>
      <w:marLeft w:val="0"/>
      <w:marRight w:val="0"/>
      <w:marTop w:val="0"/>
      <w:marBottom w:val="0"/>
      <w:divBdr>
        <w:top w:val="none" w:sz="0" w:space="0" w:color="auto"/>
        <w:left w:val="none" w:sz="0" w:space="0" w:color="auto"/>
        <w:bottom w:val="none" w:sz="0" w:space="0" w:color="auto"/>
        <w:right w:val="none" w:sz="0" w:space="0" w:color="auto"/>
      </w:divBdr>
    </w:div>
    <w:div w:id="936519050">
      <w:bodyDiv w:val="1"/>
      <w:marLeft w:val="0"/>
      <w:marRight w:val="0"/>
      <w:marTop w:val="0"/>
      <w:marBottom w:val="0"/>
      <w:divBdr>
        <w:top w:val="none" w:sz="0" w:space="0" w:color="auto"/>
        <w:left w:val="none" w:sz="0" w:space="0" w:color="auto"/>
        <w:bottom w:val="none" w:sz="0" w:space="0" w:color="auto"/>
        <w:right w:val="none" w:sz="0" w:space="0" w:color="auto"/>
      </w:divBdr>
    </w:div>
    <w:div w:id="955915097">
      <w:bodyDiv w:val="1"/>
      <w:marLeft w:val="0"/>
      <w:marRight w:val="0"/>
      <w:marTop w:val="0"/>
      <w:marBottom w:val="0"/>
      <w:divBdr>
        <w:top w:val="none" w:sz="0" w:space="0" w:color="auto"/>
        <w:left w:val="none" w:sz="0" w:space="0" w:color="auto"/>
        <w:bottom w:val="none" w:sz="0" w:space="0" w:color="auto"/>
        <w:right w:val="none" w:sz="0" w:space="0" w:color="auto"/>
      </w:divBdr>
    </w:div>
    <w:div w:id="985162309">
      <w:bodyDiv w:val="1"/>
      <w:marLeft w:val="0"/>
      <w:marRight w:val="0"/>
      <w:marTop w:val="0"/>
      <w:marBottom w:val="0"/>
      <w:divBdr>
        <w:top w:val="none" w:sz="0" w:space="0" w:color="auto"/>
        <w:left w:val="none" w:sz="0" w:space="0" w:color="auto"/>
        <w:bottom w:val="none" w:sz="0" w:space="0" w:color="auto"/>
        <w:right w:val="none" w:sz="0" w:space="0" w:color="auto"/>
      </w:divBdr>
    </w:div>
    <w:div w:id="1055664007">
      <w:bodyDiv w:val="1"/>
      <w:marLeft w:val="0"/>
      <w:marRight w:val="0"/>
      <w:marTop w:val="0"/>
      <w:marBottom w:val="0"/>
      <w:divBdr>
        <w:top w:val="none" w:sz="0" w:space="0" w:color="auto"/>
        <w:left w:val="none" w:sz="0" w:space="0" w:color="auto"/>
        <w:bottom w:val="none" w:sz="0" w:space="0" w:color="auto"/>
        <w:right w:val="none" w:sz="0" w:space="0" w:color="auto"/>
      </w:divBdr>
    </w:div>
    <w:div w:id="1067998844">
      <w:bodyDiv w:val="1"/>
      <w:marLeft w:val="0"/>
      <w:marRight w:val="0"/>
      <w:marTop w:val="0"/>
      <w:marBottom w:val="0"/>
      <w:divBdr>
        <w:top w:val="none" w:sz="0" w:space="0" w:color="auto"/>
        <w:left w:val="none" w:sz="0" w:space="0" w:color="auto"/>
        <w:bottom w:val="none" w:sz="0" w:space="0" w:color="auto"/>
        <w:right w:val="none" w:sz="0" w:space="0" w:color="auto"/>
      </w:divBdr>
    </w:div>
    <w:div w:id="1069352884">
      <w:bodyDiv w:val="1"/>
      <w:marLeft w:val="0"/>
      <w:marRight w:val="0"/>
      <w:marTop w:val="0"/>
      <w:marBottom w:val="0"/>
      <w:divBdr>
        <w:top w:val="none" w:sz="0" w:space="0" w:color="auto"/>
        <w:left w:val="none" w:sz="0" w:space="0" w:color="auto"/>
        <w:bottom w:val="none" w:sz="0" w:space="0" w:color="auto"/>
        <w:right w:val="none" w:sz="0" w:space="0" w:color="auto"/>
      </w:divBdr>
    </w:div>
    <w:div w:id="1087339357">
      <w:bodyDiv w:val="1"/>
      <w:marLeft w:val="0"/>
      <w:marRight w:val="0"/>
      <w:marTop w:val="0"/>
      <w:marBottom w:val="0"/>
      <w:divBdr>
        <w:top w:val="none" w:sz="0" w:space="0" w:color="auto"/>
        <w:left w:val="none" w:sz="0" w:space="0" w:color="auto"/>
        <w:bottom w:val="none" w:sz="0" w:space="0" w:color="auto"/>
        <w:right w:val="none" w:sz="0" w:space="0" w:color="auto"/>
      </w:divBdr>
    </w:div>
    <w:div w:id="1091924674">
      <w:bodyDiv w:val="1"/>
      <w:marLeft w:val="0"/>
      <w:marRight w:val="0"/>
      <w:marTop w:val="0"/>
      <w:marBottom w:val="0"/>
      <w:divBdr>
        <w:top w:val="none" w:sz="0" w:space="0" w:color="auto"/>
        <w:left w:val="none" w:sz="0" w:space="0" w:color="auto"/>
        <w:bottom w:val="none" w:sz="0" w:space="0" w:color="auto"/>
        <w:right w:val="none" w:sz="0" w:space="0" w:color="auto"/>
      </w:divBdr>
    </w:div>
    <w:div w:id="1165510788">
      <w:bodyDiv w:val="1"/>
      <w:marLeft w:val="0"/>
      <w:marRight w:val="0"/>
      <w:marTop w:val="0"/>
      <w:marBottom w:val="0"/>
      <w:divBdr>
        <w:top w:val="none" w:sz="0" w:space="0" w:color="auto"/>
        <w:left w:val="none" w:sz="0" w:space="0" w:color="auto"/>
        <w:bottom w:val="none" w:sz="0" w:space="0" w:color="auto"/>
        <w:right w:val="none" w:sz="0" w:space="0" w:color="auto"/>
      </w:divBdr>
    </w:div>
    <w:div w:id="1257598885">
      <w:bodyDiv w:val="1"/>
      <w:marLeft w:val="0"/>
      <w:marRight w:val="0"/>
      <w:marTop w:val="0"/>
      <w:marBottom w:val="0"/>
      <w:divBdr>
        <w:top w:val="none" w:sz="0" w:space="0" w:color="auto"/>
        <w:left w:val="none" w:sz="0" w:space="0" w:color="auto"/>
        <w:bottom w:val="none" w:sz="0" w:space="0" w:color="auto"/>
        <w:right w:val="none" w:sz="0" w:space="0" w:color="auto"/>
      </w:divBdr>
    </w:div>
    <w:div w:id="1268542738">
      <w:bodyDiv w:val="1"/>
      <w:marLeft w:val="0"/>
      <w:marRight w:val="0"/>
      <w:marTop w:val="0"/>
      <w:marBottom w:val="0"/>
      <w:divBdr>
        <w:top w:val="none" w:sz="0" w:space="0" w:color="auto"/>
        <w:left w:val="none" w:sz="0" w:space="0" w:color="auto"/>
        <w:bottom w:val="none" w:sz="0" w:space="0" w:color="auto"/>
        <w:right w:val="none" w:sz="0" w:space="0" w:color="auto"/>
      </w:divBdr>
    </w:div>
    <w:div w:id="1306004919">
      <w:bodyDiv w:val="1"/>
      <w:marLeft w:val="0"/>
      <w:marRight w:val="0"/>
      <w:marTop w:val="0"/>
      <w:marBottom w:val="0"/>
      <w:divBdr>
        <w:top w:val="none" w:sz="0" w:space="0" w:color="auto"/>
        <w:left w:val="none" w:sz="0" w:space="0" w:color="auto"/>
        <w:bottom w:val="none" w:sz="0" w:space="0" w:color="auto"/>
        <w:right w:val="none" w:sz="0" w:space="0" w:color="auto"/>
      </w:divBdr>
    </w:div>
    <w:div w:id="1411586542">
      <w:bodyDiv w:val="1"/>
      <w:marLeft w:val="0"/>
      <w:marRight w:val="0"/>
      <w:marTop w:val="0"/>
      <w:marBottom w:val="0"/>
      <w:divBdr>
        <w:top w:val="none" w:sz="0" w:space="0" w:color="auto"/>
        <w:left w:val="none" w:sz="0" w:space="0" w:color="auto"/>
        <w:bottom w:val="none" w:sz="0" w:space="0" w:color="auto"/>
        <w:right w:val="none" w:sz="0" w:space="0" w:color="auto"/>
      </w:divBdr>
    </w:div>
    <w:div w:id="1455752003">
      <w:bodyDiv w:val="1"/>
      <w:marLeft w:val="0"/>
      <w:marRight w:val="0"/>
      <w:marTop w:val="0"/>
      <w:marBottom w:val="0"/>
      <w:divBdr>
        <w:top w:val="none" w:sz="0" w:space="0" w:color="auto"/>
        <w:left w:val="none" w:sz="0" w:space="0" w:color="auto"/>
        <w:bottom w:val="none" w:sz="0" w:space="0" w:color="auto"/>
        <w:right w:val="none" w:sz="0" w:space="0" w:color="auto"/>
      </w:divBdr>
    </w:div>
    <w:div w:id="1483348368">
      <w:bodyDiv w:val="1"/>
      <w:marLeft w:val="0"/>
      <w:marRight w:val="0"/>
      <w:marTop w:val="0"/>
      <w:marBottom w:val="0"/>
      <w:divBdr>
        <w:top w:val="none" w:sz="0" w:space="0" w:color="auto"/>
        <w:left w:val="none" w:sz="0" w:space="0" w:color="auto"/>
        <w:bottom w:val="none" w:sz="0" w:space="0" w:color="auto"/>
        <w:right w:val="none" w:sz="0" w:space="0" w:color="auto"/>
      </w:divBdr>
    </w:div>
    <w:div w:id="1509980291">
      <w:bodyDiv w:val="1"/>
      <w:marLeft w:val="0"/>
      <w:marRight w:val="0"/>
      <w:marTop w:val="0"/>
      <w:marBottom w:val="0"/>
      <w:divBdr>
        <w:top w:val="none" w:sz="0" w:space="0" w:color="auto"/>
        <w:left w:val="none" w:sz="0" w:space="0" w:color="auto"/>
        <w:bottom w:val="none" w:sz="0" w:space="0" w:color="auto"/>
        <w:right w:val="none" w:sz="0" w:space="0" w:color="auto"/>
      </w:divBdr>
    </w:div>
    <w:div w:id="1564758558">
      <w:bodyDiv w:val="1"/>
      <w:marLeft w:val="0"/>
      <w:marRight w:val="0"/>
      <w:marTop w:val="0"/>
      <w:marBottom w:val="0"/>
      <w:divBdr>
        <w:top w:val="none" w:sz="0" w:space="0" w:color="auto"/>
        <w:left w:val="none" w:sz="0" w:space="0" w:color="auto"/>
        <w:bottom w:val="none" w:sz="0" w:space="0" w:color="auto"/>
        <w:right w:val="none" w:sz="0" w:space="0" w:color="auto"/>
      </w:divBdr>
    </w:div>
    <w:div w:id="1570995875">
      <w:bodyDiv w:val="1"/>
      <w:marLeft w:val="0"/>
      <w:marRight w:val="0"/>
      <w:marTop w:val="0"/>
      <w:marBottom w:val="0"/>
      <w:divBdr>
        <w:top w:val="none" w:sz="0" w:space="0" w:color="auto"/>
        <w:left w:val="none" w:sz="0" w:space="0" w:color="auto"/>
        <w:bottom w:val="none" w:sz="0" w:space="0" w:color="auto"/>
        <w:right w:val="none" w:sz="0" w:space="0" w:color="auto"/>
      </w:divBdr>
    </w:div>
    <w:div w:id="1701052753">
      <w:bodyDiv w:val="1"/>
      <w:marLeft w:val="0"/>
      <w:marRight w:val="0"/>
      <w:marTop w:val="0"/>
      <w:marBottom w:val="0"/>
      <w:divBdr>
        <w:top w:val="none" w:sz="0" w:space="0" w:color="auto"/>
        <w:left w:val="none" w:sz="0" w:space="0" w:color="auto"/>
        <w:bottom w:val="none" w:sz="0" w:space="0" w:color="auto"/>
        <w:right w:val="none" w:sz="0" w:space="0" w:color="auto"/>
      </w:divBdr>
    </w:div>
    <w:div w:id="1702440081">
      <w:bodyDiv w:val="1"/>
      <w:marLeft w:val="0"/>
      <w:marRight w:val="0"/>
      <w:marTop w:val="0"/>
      <w:marBottom w:val="0"/>
      <w:divBdr>
        <w:top w:val="none" w:sz="0" w:space="0" w:color="auto"/>
        <w:left w:val="none" w:sz="0" w:space="0" w:color="auto"/>
        <w:bottom w:val="none" w:sz="0" w:space="0" w:color="auto"/>
        <w:right w:val="none" w:sz="0" w:space="0" w:color="auto"/>
      </w:divBdr>
    </w:div>
    <w:div w:id="1738897503">
      <w:bodyDiv w:val="1"/>
      <w:marLeft w:val="0"/>
      <w:marRight w:val="0"/>
      <w:marTop w:val="0"/>
      <w:marBottom w:val="0"/>
      <w:divBdr>
        <w:top w:val="none" w:sz="0" w:space="0" w:color="auto"/>
        <w:left w:val="none" w:sz="0" w:space="0" w:color="auto"/>
        <w:bottom w:val="none" w:sz="0" w:space="0" w:color="auto"/>
        <w:right w:val="none" w:sz="0" w:space="0" w:color="auto"/>
      </w:divBdr>
    </w:div>
    <w:div w:id="1878082386">
      <w:bodyDiv w:val="1"/>
      <w:marLeft w:val="0"/>
      <w:marRight w:val="0"/>
      <w:marTop w:val="0"/>
      <w:marBottom w:val="0"/>
      <w:divBdr>
        <w:top w:val="none" w:sz="0" w:space="0" w:color="auto"/>
        <w:left w:val="none" w:sz="0" w:space="0" w:color="auto"/>
        <w:bottom w:val="none" w:sz="0" w:space="0" w:color="auto"/>
        <w:right w:val="none" w:sz="0" w:space="0" w:color="auto"/>
      </w:divBdr>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
    <w:div w:id="1913663468">
      <w:bodyDiv w:val="1"/>
      <w:marLeft w:val="0"/>
      <w:marRight w:val="0"/>
      <w:marTop w:val="0"/>
      <w:marBottom w:val="0"/>
      <w:divBdr>
        <w:top w:val="none" w:sz="0" w:space="0" w:color="auto"/>
        <w:left w:val="none" w:sz="0" w:space="0" w:color="auto"/>
        <w:bottom w:val="none" w:sz="0" w:space="0" w:color="auto"/>
        <w:right w:val="none" w:sz="0" w:space="0" w:color="auto"/>
      </w:divBdr>
    </w:div>
    <w:div w:id="1936009368">
      <w:bodyDiv w:val="1"/>
      <w:marLeft w:val="0"/>
      <w:marRight w:val="0"/>
      <w:marTop w:val="0"/>
      <w:marBottom w:val="0"/>
      <w:divBdr>
        <w:top w:val="none" w:sz="0" w:space="0" w:color="auto"/>
        <w:left w:val="none" w:sz="0" w:space="0" w:color="auto"/>
        <w:bottom w:val="none" w:sz="0" w:space="0" w:color="auto"/>
        <w:right w:val="none" w:sz="0" w:space="0" w:color="auto"/>
      </w:divBdr>
    </w:div>
    <w:div w:id="2059696943">
      <w:bodyDiv w:val="1"/>
      <w:marLeft w:val="0"/>
      <w:marRight w:val="0"/>
      <w:marTop w:val="0"/>
      <w:marBottom w:val="0"/>
      <w:divBdr>
        <w:top w:val="none" w:sz="0" w:space="0" w:color="auto"/>
        <w:left w:val="none" w:sz="0" w:space="0" w:color="auto"/>
        <w:bottom w:val="none" w:sz="0" w:space="0" w:color="auto"/>
        <w:right w:val="none" w:sz="0" w:space="0" w:color="auto"/>
      </w:divBdr>
    </w:div>
    <w:div w:id="2062972689">
      <w:bodyDiv w:val="1"/>
      <w:marLeft w:val="0"/>
      <w:marRight w:val="0"/>
      <w:marTop w:val="0"/>
      <w:marBottom w:val="0"/>
      <w:divBdr>
        <w:top w:val="none" w:sz="0" w:space="0" w:color="auto"/>
        <w:left w:val="none" w:sz="0" w:space="0" w:color="auto"/>
        <w:bottom w:val="none" w:sz="0" w:space="0" w:color="auto"/>
        <w:right w:val="none" w:sz="0" w:space="0" w:color="auto"/>
      </w:divBdr>
    </w:div>
    <w:div w:id="2070378126">
      <w:bodyDiv w:val="1"/>
      <w:marLeft w:val="0"/>
      <w:marRight w:val="0"/>
      <w:marTop w:val="0"/>
      <w:marBottom w:val="0"/>
      <w:divBdr>
        <w:top w:val="none" w:sz="0" w:space="0" w:color="auto"/>
        <w:left w:val="none" w:sz="0" w:space="0" w:color="auto"/>
        <w:bottom w:val="none" w:sz="0" w:space="0" w:color="auto"/>
        <w:right w:val="none" w:sz="0" w:space="0" w:color="auto"/>
      </w:divBdr>
    </w:div>
    <w:div w:id="2128113058">
      <w:bodyDiv w:val="1"/>
      <w:marLeft w:val="0"/>
      <w:marRight w:val="0"/>
      <w:marTop w:val="0"/>
      <w:marBottom w:val="0"/>
      <w:divBdr>
        <w:top w:val="none" w:sz="0" w:space="0" w:color="auto"/>
        <w:left w:val="none" w:sz="0" w:space="0" w:color="auto"/>
        <w:bottom w:val="none" w:sz="0" w:space="0" w:color="auto"/>
        <w:right w:val="none" w:sz="0" w:space="0" w:color="auto"/>
      </w:divBdr>
    </w:div>
    <w:div w:id="2140418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28</Pages>
  <Words>9749</Words>
  <Characters>55574</Characters>
  <Application>Microsoft Macintosh Word</Application>
  <DocSecurity>0</DocSecurity>
  <Lines>463</Lines>
  <Paragraphs>130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Abstract This study examines the consequences of potential decreases in diet qua</vt:lpstr>
      <vt:lpstr/>
      <vt:lpstr>Materials and Methods </vt:lpstr>
      <vt:lpstr>Experimental Design</vt:lpstr>
      <vt:lpstr>Lipid extraction and fatty acid methylation of zebrafish</vt:lpstr>
      <vt:lpstr>Fatty acid analysis </vt:lpstr>
      <vt:lpstr>Statistical analyses  </vt:lpstr>
      <vt:lpstr>Discussion </vt:lpstr>
      <vt:lpstr>References</vt:lpstr>
    </vt:vector>
  </TitlesOfParts>
  <LinksUpToDate>false</LinksUpToDate>
  <CharactersWithSpaces>65193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Gearhart</dc:creator>
  <cp:keywords/>
  <dc:description/>
  <cp:lastModifiedBy>Peter Euclide</cp:lastModifiedBy>
  <cp:revision>1</cp:revision>
  <cp:lastPrinted>2015-11-06T19:28:00Z</cp:lastPrinted>
  <dcterms:created xsi:type="dcterms:W3CDTF">2017-05-24T13:08:00Z</dcterms:created>
  <dcterms:modified xsi:type="dcterms:W3CDTF">2017-06-02T14:12:00Z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09c9143d-e5e5-36aa-9317-1b14b7bf66c9</vt:lpwstr>
  </property>
  <property fmtid="{D5CDD505-2E9C-101B-9397-08002B2CF9AE}" pid="4" name="Mendeley Citation Style_1">
    <vt:lpwstr>http://www.zotero.org/styles/apa</vt:lpwstr>
  </property>
</Properties>
</file>